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78797" w14:textId="136C7E5D" w:rsidR="003D2C6D" w:rsidRDefault="00197ADB" w:rsidP="003D2C6D">
      <w:pPr>
        <w:jc w:val="center"/>
        <w:rPr>
          <w:ins w:id="0" w:author="brandon,rozario" w:date="2018-04-01T19:10:00Z"/>
          <w:b/>
          <w:sz w:val="30"/>
          <w:szCs w:val="30"/>
          <w:u w:val="single"/>
        </w:rPr>
      </w:pPr>
      <w:r w:rsidRPr="003D2C6D">
        <w:rPr>
          <w:b/>
          <w:sz w:val="30"/>
          <w:szCs w:val="30"/>
          <w:u w:val="single"/>
          <w:rPrChange w:id="1" w:author="brandon,rozario" w:date="2018-04-01T19:09:00Z">
            <w:rPr>
              <w:sz w:val="30"/>
              <w:szCs w:val="30"/>
            </w:rPr>
          </w:rPrChange>
        </w:rPr>
        <w:t>MSC – CC – Assignment 01</w:t>
      </w:r>
    </w:p>
    <w:p w14:paraId="046B49C8" w14:textId="56453B4A" w:rsidR="007758D4" w:rsidRDefault="007758D4" w:rsidP="007758D4">
      <w:pPr>
        <w:pStyle w:val="Heading1"/>
        <w:numPr>
          <w:ilvl w:val="0"/>
          <w:numId w:val="2"/>
        </w:numPr>
        <w:rPr>
          <w:ins w:id="2" w:author="brandon,rozario" w:date="2018-04-01T21:44:00Z"/>
        </w:rPr>
      </w:pPr>
      <w:ins w:id="3" w:author="brandon,rozario" w:date="2018-04-01T19:11:00Z">
        <w:r>
          <w:t>UI</w:t>
        </w:r>
      </w:ins>
    </w:p>
    <w:p w14:paraId="39005E4D" w14:textId="77777777" w:rsidR="00E632F8" w:rsidRPr="00E632F8" w:rsidRDefault="00E632F8" w:rsidP="00E632F8">
      <w:pPr>
        <w:rPr>
          <w:ins w:id="4" w:author="brandon,rozario" w:date="2018-04-01T19:14:00Z"/>
          <w:rPrChange w:id="5" w:author="brandon,rozario" w:date="2018-04-01T21:44:00Z">
            <w:rPr>
              <w:ins w:id="6" w:author="brandon,rozario" w:date="2018-04-01T19:14:00Z"/>
            </w:rPr>
          </w:rPrChange>
        </w:rPr>
        <w:pPrChange w:id="7" w:author="brandon,rozario" w:date="2018-04-01T21:44:00Z">
          <w:pPr>
            <w:pStyle w:val="Heading1"/>
            <w:numPr>
              <w:numId w:val="2"/>
            </w:numPr>
            <w:ind w:left="720" w:hanging="360"/>
          </w:pPr>
        </w:pPrChange>
      </w:pPr>
    </w:p>
    <w:p w14:paraId="093CD5A7" w14:textId="5D36352D" w:rsidR="00E632F8" w:rsidRDefault="00E632F8" w:rsidP="00E632F8">
      <w:pPr>
        <w:pStyle w:val="ListParagraph"/>
        <w:numPr>
          <w:ilvl w:val="0"/>
          <w:numId w:val="3"/>
        </w:numPr>
        <w:rPr>
          <w:ins w:id="8" w:author="brandon,rozario" w:date="2018-04-01T21:45:00Z"/>
          <w:sz w:val="24"/>
          <w:szCs w:val="24"/>
          <w:u w:val="single"/>
        </w:rPr>
      </w:pPr>
      <w:ins w:id="9" w:author="brandon,rozario" w:date="2018-04-01T21:44:00Z">
        <w:r>
          <w:rPr>
            <w:sz w:val="24"/>
            <w:szCs w:val="24"/>
            <w:u w:val="single"/>
          </w:rPr>
          <w:t>General UI Elements:</w:t>
        </w:r>
      </w:ins>
    </w:p>
    <w:p w14:paraId="03A2FA29" w14:textId="305EE4E0" w:rsidR="00E632F8" w:rsidRDefault="00E632F8" w:rsidP="00E632F8">
      <w:pPr>
        <w:pStyle w:val="ListParagraph"/>
        <w:ind w:left="1440"/>
        <w:rPr>
          <w:ins w:id="10" w:author="brandon,rozario" w:date="2018-04-01T22:01:00Z"/>
          <w:sz w:val="24"/>
          <w:szCs w:val="24"/>
        </w:rPr>
      </w:pPr>
      <w:ins w:id="11" w:author="brandon,rozario" w:date="2018-04-01T21:45:00Z">
        <w:r w:rsidRPr="00E632F8">
          <w:rPr>
            <w:sz w:val="24"/>
            <w:szCs w:val="24"/>
            <w:rPrChange w:id="12" w:author="brandon,rozario" w:date="2018-04-01T21:45:00Z">
              <w:rPr>
                <w:sz w:val="24"/>
                <w:szCs w:val="24"/>
                <w:u w:val="single"/>
              </w:rPr>
            </w:rPrChange>
          </w:rPr>
          <w:t>-</w:t>
        </w:r>
      </w:ins>
      <w:ins w:id="13" w:author="brandon,rozario" w:date="2018-04-01T21:59:00Z">
        <w:r w:rsidR="001B1101">
          <w:rPr>
            <w:sz w:val="24"/>
            <w:szCs w:val="24"/>
          </w:rPr>
          <w:t xml:space="preserve">A </w:t>
        </w:r>
      </w:ins>
      <w:ins w:id="14" w:author="brandon,rozario" w:date="2018-04-01T21:57:00Z">
        <w:r w:rsidR="001B1101">
          <w:rPr>
            <w:sz w:val="24"/>
            <w:szCs w:val="24"/>
          </w:rPr>
          <w:t xml:space="preserve">theme </w:t>
        </w:r>
      </w:ins>
      <w:ins w:id="15" w:author="brandon,rozario" w:date="2018-04-01T21:59:00Z">
        <w:r w:rsidR="001B1101">
          <w:rPr>
            <w:sz w:val="24"/>
            <w:szCs w:val="24"/>
          </w:rPr>
          <w:t xml:space="preserve">is maintained </w:t>
        </w:r>
      </w:ins>
      <w:ins w:id="16" w:author="brandon,rozario" w:date="2018-04-01T22:00:00Z">
        <w:r w:rsidR="001B1101">
          <w:rPr>
            <w:sz w:val="24"/>
            <w:szCs w:val="24"/>
          </w:rPr>
          <w:t xml:space="preserve">throughout the app by using consistent colour scheme. </w:t>
        </w:r>
      </w:ins>
    </w:p>
    <w:p w14:paraId="437F3759" w14:textId="193AF9FC" w:rsidR="001B1101" w:rsidRDefault="001B1101" w:rsidP="00E632F8">
      <w:pPr>
        <w:pStyle w:val="ListParagraph"/>
        <w:ind w:left="1440"/>
        <w:rPr>
          <w:ins w:id="17" w:author="brandon,rozario" w:date="2018-04-01T22:06:00Z"/>
          <w:sz w:val="24"/>
          <w:szCs w:val="24"/>
        </w:rPr>
      </w:pPr>
      <w:ins w:id="18" w:author="brandon,rozario" w:date="2018-04-01T22:01:00Z">
        <w:r>
          <w:rPr>
            <w:sz w:val="24"/>
            <w:szCs w:val="24"/>
          </w:rPr>
          <w:t>-</w:t>
        </w:r>
      </w:ins>
      <w:ins w:id="19" w:author="brandon,rozario" w:date="2018-04-01T22:02:00Z">
        <w:r>
          <w:rPr>
            <w:sz w:val="24"/>
            <w:szCs w:val="24"/>
          </w:rPr>
          <w:t xml:space="preserve">The </w:t>
        </w:r>
      </w:ins>
      <w:ins w:id="20" w:author="brandon,rozario" w:date="2018-04-01T22:05:00Z">
        <w:r w:rsidR="00F30C9B">
          <w:rPr>
            <w:sz w:val="24"/>
            <w:szCs w:val="24"/>
          </w:rPr>
          <w:t xml:space="preserve">page </w:t>
        </w:r>
      </w:ins>
      <w:ins w:id="21" w:author="brandon,rozario" w:date="2018-04-01T22:02:00Z">
        <w:r>
          <w:rPr>
            <w:sz w:val="24"/>
            <w:szCs w:val="24"/>
          </w:rPr>
          <w:t xml:space="preserve">background </w:t>
        </w:r>
      </w:ins>
      <w:ins w:id="22" w:author="brandon,rozario" w:date="2018-04-01T22:03:00Z">
        <w:r>
          <w:rPr>
            <w:sz w:val="24"/>
            <w:szCs w:val="24"/>
          </w:rPr>
          <w:t xml:space="preserve">is a light orange </w:t>
        </w:r>
        <w:proofErr w:type="gramStart"/>
        <w:r>
          <w:rPr>
            <w:sz w:val="24"/>
            <w:szCs w:val="24"/>
          </w:rPr>
          <w:t>shade</w:t>
        </w:r>
        <w:proofErr w:type="gramEnd"/>
        <w:r>
          <w:rPr>
            <w:sz w:val="24"/>
            <w:szCs w:val="24"/>
          </w:rPr>
          <w:t xml:space="preserve"> so the darker </w:t>
        </w:r>
      </w:ins>
      <w:ins w:id="23" w:author="brandon,rozario" w:date="2018-04-01T22:04:00Z">
        <w:r>
          <w:rPr>
            <w:sz w:val="24"/>
            <w:szCs w:val="24"/>
          </w:rPr>
          <w:t>text</w:t>
        </w:r>
      </w:ins>
      <w:ins w:id="24" w:author="brandon,rozario" w:date="2018-04-01T22:06:00Z">
        <w:r w:rsidR="00F30C9B">
          <w:rPr>
            <w:sz w:val="24"/>
            <w:szCs w:val="24"/>
          </w:rPr>
          <w:t xml:space="preserve"> stands out and is more readable.</w:t>
        </w:r>
      </w:ins>
    </w:p>
    <w:p w14:paraId="0694EEA6" w14:textId="60924BF6" w:rsidR="00F30C9B" w:rsidRDefault="00F30C9B" w:rsidP="00E632F8">
      <w:pPr>
        <w:pStyle w:val="ListParagraph"/>
        <w:ind w:left="1440"/>
        <w:rPr>
          <w:ins w:id="25" w:author="brandon,rozario" w:date="2018-04-01T22:09:00Z"/>
          <w:sz w:val="24"/>
          <w:szCs w:val="24"/>
        </w:rPr>
      </w:pPr>
      <w:ins w:id="26" w:author="brandon,rozario" w:date="2018-04-01T22:06:00Z">
        <w:r>
          <w:rPr>
            <w:sz w:val="24"/>
            <w:szCs w:val="24"/>
          </w:rPr>
          <w:t xml:space="preserve">- </w:t>
        </w:r>
      </w:ins>
      <w:ins w:id="27" w:author="brandon,rozario" w:date="2018-04-01T22:07:00Z">
        <w:r>
          <w:rPr>
            <w:sz w:val="24"/>
            <w:szCs w:val="24"/>
          </w:rPr>
          <w:t>The navbar on each page is</w:t>
        </w:r>
      </w:ins>
      <w:ins w:id="28" w:author="brandon,rozario" w:date="2018-04-01T22:08:00Z">
        <w:r>
          <w:rPr>
            <w:sz w:val="24"/>
            <w:szCs w:val="24"/>
          </w:rPr>
          <w:t xml:space="preserve"> a black bar to </w:t>
        </w:r>
      </w:ins>
      <w:ins w:id="29" w:author="brandon,rozario" w:date="2018-04-01T22:09:00Z">
        <w:r>
          <w:rPr>
            <w:sz w:val="24"/>
            <w:szCs w:val="24"/>
          </w:rPr>
          <w:t xml:space="preserve">separate </w:t>
        </w:r>
      </w:ins>
      <w:ins w:id="30" w:author="brandon,rozario" w:date="2018-04-01T22:08:00Z">
        <w:r>
          <w:rPr>
            <w:sz w:val="24"/>
            <w:szCs w:val="24"/>
          </w:rPr>
          <w:t xml:space="preserve">it </w:t>
        </w:r>
      </w:ins>
      <w:ins w:id="31" w:author="brandon,rozario" w:date="2018-04-01T22:09:00Z">
        <w:r>
          <w:rPr>
            <w:sz w:val="24"/>
            <w:szCs w:val="24"/>
          </w:rPr>
          <w:t>from the body.</w:t>
        </w:r>
      </w:ins>
    </w:p>
    <w:p w14:paraId="67790950" w14:textId="3A9C321A" w:rsidR="00F30C9B" w:rsidRDefault="00F30C9B" w:rsidP="00E632F8">
      <w:pPr>
        <w:pStyle w:val="ListParagraph"/>
        <w:ind w:left="1440"/>
        <w:rPr>
          <w:ins w:id="32" w:author="brandon,rozario" w:date="2018-04-01T22:14:00Z"/>
          <w:sz w:val="24"/>
          <w:szCs w:val="24"/>
        </w:rPr>
      </w:pPr>
      <w:ins w:id="33" w:author="brandon,rozario" w:date="2018-04-01T22:09:00Z">
        <w:r>
          <w:rPr>
            <w:sz w:val="24"/>
            <w:szCs w:val="24"/>
          </w:rPr>
          <w:t xml:space="preserve">- </w:t>
        </w:r>
      </w:ins>
      <w:ins w:id="34" w:author="brandon,rozario" w:date="2018-04-01T22:10:00Z">
        <w:r>
          <w:rPr>
            <w:sz w:val="24"/>
            <w:szCs w:val="24"/>
          </w:rPr>
          <w:t>Accent colour is da</w:t>
        </w:r>
      </w:ins>
      <w:ins w:id="35" w:author="brandon,rozario" w:date="2018-04-01T22:11:00Z">
        <w:r>
          <w:rPr>
            <w:sz w:val="24"/>
            <w:szCs w:val="24"/>
          </w:rPr>
          <w:t>rk orange</w:t>
        </w:r>
      </w:ins>
      <w:ins w:id="36" w:author="brandon,rozario" w:date="2018-04-01T22:13:00Z">
        <w:r>
          <w:rPr>
            <w:sz w:val="24"/>
            <w:szCs w:val="24"/>
          </w:rPr>
          <w:t>.</w:t>
        </w:r>
      </w:ins>
      <w:ins w:id="37" w:author="brandon,rozario" w:date="2018-04-01T22:14:00Z">
        <w:r>
          <w:rPr>
            <w:sz w:val="24"/>
            <w:szCs w:val="24"/>
          </w:rPr>
          <w:t xml:space="preserve"> It is used when hovering over navbar buttons, </w:t>
        </w:r>
      </w:ins>
      <w:ins w:id="38" w:author="brandon,rozario" w:date="2018-04-01T22:11:00Z">
        <w:r>
          <w:rPr>
            <w:sz w:val="24"/>
            <w:szCs w:val="24"/>
          </w:rPr>
          <w:t xml:space="preserve">and is the same </w:t>
        </w:r>
      </w:ins>
      <w:ins w:id="39" w:author="brandon,rozario" w:date="2018-04-01T22:13:00Z">
        <w:r>
          <w:rPr>
            <w:sz w:val="24"/>
            <w:szCs w:val="24"/>
          </w:rPr>
          <w:t xml:space="preserve">colour used for </w:t>
        </w:r>
      </w:ins>
      <w:ins w:id="40" w:author="brandon,rozario" w:date="2018-04-01T22:14:00Z">
        <w:r>
          <w:rPr>
            <w:sz w:val="24"/>
            <w:szCs w:val="24"/>
          </w:rPr>
          <w:t>buttons.</w:t>
        </w:r>
      </w:ins>
    </w:p>
    <w:p w14:paraId="153AE7CA" w14:textId="77777777" w:rsidR="00F30C9B" w:rsidRPr="00E632F8" w:rsidRDefault="00F30C9B" w:rsidP="00E632F8">
      <w:pPr>
        <w:pStyle w:val="ListParagraph"/>
        <w:ind w:left="1440"/>
        <w:rPr>
          <w:ins w:id="41" w:author="brandon,rozario" w:date="2018-04-01T21:44:00Z"/>
          <w:sz w:val="24"/>
          <w:szCs w:val="24"/>
          <w:rPrChange w:id="42" w:author="brandon,rozario" w:date="2018-04-01T21:45:00Z">
            <w:rPr>
              <w:ins w:id="43" w:author="brandon,rozario" w:date="2018-04-01T21:44:00Z"/>
              <w:sz w:val="24"/>
              <w:szCs w:val="24"/>
            </w:rPr>
          </w:rPrChange>
        </w:rPr>
        <w:pPrChange w:id="44" w:author="brandon,rozario" w:date="2018-04-01T21:45:00Z">
          <w:pPr>
            <w:pStyle w:val="ListParagraph"/>
            <w:numPr>
              <w:numId w:val="3"/>
            </w:numPr>
            <w:ind w:left="1440" w:hanging="360"/>
          </w:pPr>
        </w:pPrChange>
      </w:pPr>
    </w:p>
    <w:p w14:paraId="36986E35" w14:textId="37A327DB" w:rsidR="00E632F8" w:rsidRDefault="00E632F8" w:rsidP="00B43979">
      <w:pPr>
        <w:pStyle w:val="ListParagraph"/>
        <w:numPr>
          <w:ilvl w:val="0"/>
          <w:numId w:val="3"/>
        </w:numPr>
        <w:rPr>
          <w:ins w:id="45" w:author="brandon,rozario" w:date="2018-04-01T19:20:00Z"/>
          <w:sz w:val="24"/>
          <w:szCs w:val="24"/>
          <w:u w:val="single"/>
        </w:rPr>
      </w:pPr>
      <w:ins w:id="46" w:author="brandon,rozario" w:date="2018-04-01T21:44:00Z">
        <w:r>
          <w:rPr>
            <w:sz w:val="24"/>
            <w:szCs w:val="24"/>
            <w:u w:val="single"/>
          </w:rPr>
          <w:t>addgpu.html</w:t>
        </w:r>
      </w:ins>
    </w:p>
    <w:p w14:paraId="14A20D97" w14:textId="631B9E11" w:rsidR="008930EE" w:rsidRDefault="00A01B1C" w:rsidP="00B43979">
      <w:pPr>
        <w:pStyle w:val="ListParagraph"/>
        <w:ind w:left="1440"/>
        <w:rPr>
          <w:ins w:id="47" w:author="brandon,rozario" w:date="2018-04-01T19:31:00Z"/>
          <w:sz w:val="24"/>
          <w:szCs w:val="24"/>
        </w:rPr>
      </w:pPr>
      <w:ins w:id="48" w:author="brandon,rozario" w:date="2018-04-01T20:05:00Z">
        <w:r>
          <w:rPr>
            <w:sz w:val="24"/>
            <w:szCs w:val="24"/>
          </w:rPr>
          <w:t>-</w:t>
        </w:r>
      </w:ins>
      <w:ins w:id="49" w:author="brandon,rozario" w:date="2018-04-01T19:21:00Z">
        <w:r w:rsidR="00B43979" w:rsidRPr="00B43979">
          <w:rPr>
            <w:sz w:val="24"/>
            <w:szCs w:val="24"/>
            <w:rPrChange w:id="50" w:author="brandon,rozario" w:date="2018-04-01T19:21:00Z">
              <w:rPr>
                <w:sz w:val="24"/>
                <w:szCs w:val="24"/>
                <w:u w:val="single"/>
              </w:rPr>
            </w:rPrChange>
          </w:rPr>
          <w:t xml:space="preserve">This </w:t>
        </w:r>
        <w:r w:rsidR="00B43979">
          <w:rPr>
            <w:sz w:val="24"/>
            <w:szCs w:val="24"/>
          </w:rPr>
          <w:t xml:space="preserve">page contains the UI to add a </w:t>
        </w:r>
      </w:ins>
      <w:ins w:id="51" w:author="brandon,rozario" w:date="2018-04-01T19:22:00Z">
        <w:r w:rsidR="00B43979">
          <w:rPr>
            <w:sz w:val="24"/>
            <w:szCs w:val="24"/>
          </w:rPr>
          <w:t>GPU</w:t>
        </w:r>
      </w:ins>
      <w:ins w:id="52" w:author="brandon,rozario" w:date="2018-04-01T19:21:00Z">
        <w:r w:rsidR="00B43979">
          <w:rPr>
            <w:sz w:val="24"/>
            <w:szCs w:val="24"/>
          </w:rPr>
          <w:t xml:space="preserve"> into the database. </w:t>
        </w:r>
      </w:ins>
    </w:p>
    <w:p w14:paraId="49FE8CD1" w14:textId="358BDC6D" w:rsidR="00A81AAA" w:rsidRDefault="00A01B1C" w:rsidP="00B43979">
      <w:pPr>
        <w:pStyle w:val="ListParagraph"/>
        <w:ind w:left="1440"/>
        <w:rPr>
          <w:ins w:id="53" w:author="brandon,rozario" w:date="2018-04-01T19:54:00Z"/>
          <w:sz w:val="24"/>
          <w:szCs w:val="24"/>
        </w:rPr>
      </w:pPr>
      <w:ins w:id="54" w:author="brandon,rozario" w:date="2018-04-01T20:05:00Z">
        <w:r>
          <w:rPr>
            <w:sz w:val="24"/>
            <w:szCs w:val="24"/>
          </w:rPr>
          <w:t>-</w:t>
        </w:r>
      </w:ins>
      <w:ins w:id="55" w:author="brandon,rozario" w:date="2018-04-01T19:23:00Z">
        <w:r w:rsidR="00B43979">
          <w:rPr>
            <w:sz w:val="24"/>
            <w:szCs w:val="24"/>
          </w:rPr>
          <w:t xml:space="preserve">The labels </w:t>
        </w:r>
      </w:ins>
      <w:ins w:id="56" w:author="brandon,rozario" w:date="2018-04-01T19:28:00Z">
        <w:r w:rsidR="00B43979">
          <w:rPr>
            <w:sz w:val="24"/>
            <w:szCs w:val="24"/>
          </w:rPr>
          <w:t xml:space="preserve">and </w:t>
        </w:r>
      </w:ins>
      <w:ins w:id="57" w:author="brandon,rozario" w:date="2018-04-01T19:29:00Z">
        <w:r w:rsidR="00B43979">
          <w:rPr>
            <w:sz w:val="24"/>
            <w:szCs w:val="24"/>
          </w:rPr>
          <w:t xml:space="preserve">corresponding </w:t>
        </w:r>
      </w:ins>
      <w:ins w:id="58" w:author="brandon,rozario" w:date="2018-04-01T19:31:00Z">
        <w:r w:rsidR="008930EE">
          <w:rPr>
            <w:sz w:val="24"/>
            <w:szCs w:val="24"/>
          </w:rPr>
          <w:t xml:space="preserve">input </w:t>
        </w:r>
      </w:ins>
      <w:ins w:id="59" w:author="brandon,rozario" w:date="2018-04-01T19:32:00Z">
        <w:r w:rsidR="008930EE">
          <w:rPr>
            <w:sz w:val="24"/>
            <w:szCs w:val="24"/>
          </w:rPr>
          <w:t>e</w:t>
        </w:r>
      </w:ins>
      <w:ins w:id="60" w:author="brandon,rozario" w:date="2018-04-01T19:33:00Z">
        <w:r w:rsidR="008930EE">
          <w:rPr>
            <w:sz w:val="24"/>
            <w:szCs w:val="24"/>
          </w:rPr>
          <w:t>lements are displayed in a</w:t>
        </w:r>
      </w:ins>
      <w:ins w:id="61" w:author="brandon,rozario" w:date="2018-04-01T20:02:00Z">
        <w:r>
          <w:rPr>
            <w:sz w:val="24"/>
            <w:szCs w:val="24"/>
          </w:rPr>
          <w:t xml:space="preserve"> </w:t>
        </w:r>
        <w:proofErr w:type="spellStart"/>
        <w:r>
          <w:rPr>
            <w:sz w:val="24"/>
            <w:szCs w:val="24"/>
          </w:rPr>
          <w:t>center</w:t>
        </w:r>
        <w:proofErr w:type="spellEnd"/>
        <w:r>
          <w:rPr>
            <w:sz w:val="24"/>
            <w:szCs w:val="24"/>
          </w:rPr>
          <w:t>-aligned</w:t>
        </w:r>
      </w:ins>
      <w:ins w:id="62" w:author="brandon,rozario" w:date="2018-04-01T19:33:00Z">
        <w:r w:rsidR="008930EE">
          <w:rPr>
            <w:sz w:val="24"/>
            <w:szCs w:val="24"/>
          </w:rPr>
          <w:t xml:space="preserve"> HTML table </w:t>
        </w:r>
      </w:ins>
      <w:ins w:id="63" w:author="brandon,rozario" w:date="2018-04-01T19:39:00Z">
        <w:r w:rsidR="008930EE">
          <w:rPr>
            <w:sz w:val="24"/>
            <w:szCs w:val="24"/>
          </w:rPr>
          <w:t xml:space="preserve">so that they appear in line vertically. </w:t>
        </w:r>
      </w:ins>
      <w:ins w:id="64" w:author="brandon,rozario" w:date="2018-04-01T19:40:00Z">
        <w:r w:rsidR="008930EE">
          <w:rPr>
            <w:sz w:val="24"/>
            <w:szCs w:val="24"/>
          </w:rPr>
          <w:t xml:space="preserve">The left </w:t>
        </w:r>
      </w:ins>
      <w:ins w:id="65" w:author="brandon,rozario" w:date="2018-04-01T20:03:00Z">
        <w:r>
          <w:rPr>
            <w:sz w:val="24"/>
            <w:szCs w:val="24"/>
          </w:rPr>
          <w:t>column</w:t>
        </w:r>
      </w:ins>
      <w:ins w:id="66" w:author="brandon,rozario" w:date="2018-04-01T19:40:00Z">
        <w:r w:rsidR="008930EE">
          <w:rPr>
            <w:sz w:val="24"/>
            <w:szCs w:val="24"/>
          </w:rPr>
          <w:t xml:space="preserve"> (that contains the input labels) is aligned to the right and the right </w:t>
        </w:r>
      </w:ins>
      <w:ins w:id="67" w:author="brandon,rozario" w:date="2018-04-01T20:03:00Z">
        <w:r>
          <w:rPr>
            <w:sz w:val="24"/>
            <w:szCs w:val="24"/>
          </w:rPr>
          <w:t>column</w:t>
        </w:r>
      </w:ins>
      <w:ins w:id="68" w:author="brandon,rozario" w:date="2018-04-01T19:44:00Z">
        <w:r w:rsidR="000913CA">
          <w:rPr>
            <w:sz w:val="24"/>
            <w:szCs w:val="24"/>
          </w:rPr>
          <w:t xml:space="preserve"> </w:t>
        </w:r>
      </w:ins>
      <w:ins w:id="69" w:author="brandon,rozario" w:date="2018-04-01T19:40:00Z">
        <w:r w:rsidR="008930EE">
          <w:rPr>
            <w:sz w:val="24"/>
            <w:szCs w:val="24"/>
          </w:rPr>
          <w:t xml:space="preserve">(that contains the input elements) is aligned to the left so that the two </w:t>
        </w:r>
      </w:ins>
      <w:ins w:id="70" w:author="brandon,rozario" w:date="2018-04-01T19:41:00Z">
        <w:r w:rsidR="008930EE">
          <w:rPr>
            <w:sz w:val="24"/>
            <w:szCs w:val="24"/>
          </w:rPr>
          <w:t xml:space="preserve">are close together and </w:t>
        </w:r>
        <w:r w:rsidR="000913CA">
          <w:rPr>
            <w:sz w:val="24"/>
            <w:szCs w:val="24"/>
          </w:rPr>
          <w:t>look associated.</w:t>
        </w:r>
      </w:ins>
    </w:p>
    <w:p w14:paraId="460973A5" w14:textId="51940ACD" w:rsidR="00A81AAA" w:rsidRDefault="00A01B1C" w:rsidP="00B43979">
      <w:pPr>
        <w:pStyle w:val="ListParagraph"/>
        <w:ind w:left="1440"/>
        <w:rPr>
          <w:ins w:id="71" w:author="brandon,rozario" w:date="2018-04-01T19:54:00Z"/>
          <w:sz w:val="24"/>
          <w:szCs w:val="24"/>
        </w:rPr>
      </w:pPr>
      <w:ins w:id="72" w:author="brandon,rozario" w:date="2018-04-01T20:05:00Z">
        <w:r>
          <w:rPr>
            <w:sz w:val="24"/>
            <w:szCs w:val="24"/>
          </w:rPr>
          <w:t>-</w:t>
        </w:r>
      </w:ins>
      <w:ins w:id="73" w:author="brandon,rozario" w:date="2018-04-01T19:50:00Z">
        <w:r w:rsidR="000913CA">
          <w:rPr>
            <w:sz w:val="24"/>
            <w:szCs w:val="24"/>
          </w:rPr>
          <w:t xml:space="preserve">If </w:t>
        </w:r>
      </w:ins>
      <w:ins w:id="74" w:author="brandon,rozario" w:date="2018-04-01T19:51:00Z">
        <w:r w:rsidR="000913CA">
          <w:rPr>
            <w:sz w:val="24"/>
            <w:szCs w:val="24"/>
          </w:rPr>
          <w:t xml:space="preserve">a table was not used, the position of the input elements would depend on the </w:t>
        </w:r>
        <w:r w:rsidR="00A81AAA">
          <w:rPr>
            <w:sz w:val="24"/>
            <w:szCs w:val="24"/>
          </w:rPr>
          <w:t>length of the labels.</w:t>
        </w:r>
      </w:ins>
    </w:p>
    <w:p w14:paraId="784E3DD3" w14:textId="0E76DBD6" w:rsidR="00A81AAA" w:rsidRDefault="00A01B1C" w:rsidP="00B43979">
      <w:pPr>
        <w:pStyle w:val="ListParagraph"/>
        <w:ind w:left="1440"/>
        <w:rPr>
          <w:ins w:id="75" w:author="brandon,rozario" w:date="2018-04-01T20:11:00Z"/>
          <w:sz w:val="24"/>
          <w:szCs w:val="24"/>
        </w:rPr>
      </w:pPr>
      <w:ins w:id="76" w:author="brandon,rozario" w:date="2018-04-01T20:05:00Z">
        <w:r>
          <w:rPr>
            <w:sz w:val="24"/>
            <w:szCs w:val="24"/>
          </w:rPr>
          <w:t>-</w:t>
        </w:r>
      </w:ins>
      <w:ins w:id="77" w:author="brandon,rozario" w:date="2018-04-01T19:54:00Z">
        <w:r w:rsidR="00A81AAA">
          <w:rPr>
            <w:sz w:val="24"/>
            <w:szCs w:val="24"/>
          </w:rPr>
          <w:t xml:space="preserve">The table itself, however, does not have any borders so the UI looks neatly </w:t>
        </w:r>
      </w:ins>
      <w:ins w:id="78" w:author="brandon,rozario" w:date="2018-04-01T19:55:00Z">
        <w:r w:rsidR="00A81AAA">
          <w:rPr>
            <w:sz w:val="24"/>
            <w:szCs w:val="24"/>
          </w:rPr>
          <w:t>aligned and minimal without any lines running around the form.</w:t>
        </w:r>
      </w:ins>
    </w:p>
    <w:p w14:paraId="00DC5EF0" w14:textId="140FA10E" w:rsidR="00A01B1C" w:rsidRDefault="001B1F92" w:rsidP="00B43979">
      <w:pPr>
        <w:pStyle w:val="ListParagraph"/>
        <w:ind w:left="1440"/>
        <w:rPr>
          <w:ins w:id="79" w:author="brandon,rozario" w:date="2018-04-01T22:28:00Z"/>
          <w:sz w:val="24"/>
          <w:szCs w:val="24"/>
        </w:rPr>
      </w:pPr>
      <w:ins w:id="80" w:author="brandon,rozario" w:date="2018-04-01T22:27:00Z">
        <w:r>
          <w:rPr>
            <w:sz w:val="24"/>
            <w:szCs w:val="24"/>
          </w:rPr>
          <w:t>- A jinja variable carries an error message</w:t>
        </w:r>
      </w:ins>
      <w:ins w:id="81" w:author="brandon,rozario" w:date="2018-04-01T22:28:00Z">
        <w:r>
          <w:rPr>
            <w:sz w:val="24"/>
            <w:szCs w:val="24"/>
          </w:rPr>
          <w:t>. It is set to null at first. If a user tries to add a GPU with an existing name, the jinja value is populated with an error message.</w:t>
        </w:r>
      </w:ins>
    </w:p>
    <w:p w14:paraId="36A2419F" w14:textId="4FBD4750" w:rsidR="001B1F92" w:rsidRDefault="001B1F92" w:rsidP="00B43979">
      <w:pPr>
        <w:pStyle w:val="ListParagraph"/>
        <w:ind w:left="1440"/>
        <w:rPr>
          <w:ins w:id="82" w:author="brandon,rozario" w:date="2018-04-01T19:51:00Z"/>
          <w:sz w:val="24"/>
          <w:szCs w:val="24"/>
        </w:rPr>
      </w:pPr>
      <w:ins w:id="83" w:author="brandon,rozario" w:date="2018-04-01T22:28:00Z">
        <w:r>
          <w:rPr>
            <w:sz w:val="24"/>
            <w:szCs w:val="24"/>
          </w:rPr>
          <w:t xml:space="preserve">-The error message vibrates to </w:t>
        </w:r>
      </w:ins>
      <w:ins w:id="84" w:author="brandon,rozario" w:date="2018-04-01T22:29:00Z">
        <w:r>
          <w:rPr>
            <w:sz w:val="24"/>
            <w:szCs w:val="24"/>
          </w:rPr>
          <w:t>attract the attention of the user.</w:t>
        </w:r>
      </w:ins>
    </w:p>
    <w:p w14:paraId="44A14AAA" w14:textId="34E4BBE8" w:rsidR="00B43979" w:rsidRPr="00B43979" w:rsidRDefault="000913CA" w:rsidP="00B43979">
      <w:pPr>
        <w:pStyle w:val="ListParagraph"/>
        <w:ind w:left="1440"/>
        <w:rPr>
          <w:ins w:id="85" w:author="brandon,rozario" w:date="2018-04-01T19:16:00Z"/>
          <w:sz w:val="24"/>
          <w:szCs w:val="24"/>
          <w:rPrChange w:id="86" w:author="brandon,rozario" w:date="2018-04-01T19:21:00Z">
            <w:rPr>
              <w:ins w:id="87" w:author="brandon,rozario" w:date="2018-04-01T19:16:00Z"/>
              <w:sz w:val="24"/>
              <w:szCs w:val="24"/>
              <w:u w:val="single"/>
            </w:rPr>
          </w:rPrChange>
        </w:rPr>
        <w:pPrChange w:id="88" w:author="brandon,rozario" w:date="2018-04-01T19:20:00Z">
          <w:pPr>
            <w:pStyle w:val="ListParagraph"/>
            <w:numPr>
              <w:numId w:val="3"/>
            </w:numPr>
            <w:ind w:left="1440" w:hanging="360"/>
          </w:pPr>
        </w:pPrChange>
      </w:pPr>
      <w:ins w:id="89" w:author="brandon,rozario" w:date="2018-04-01T19:45:00Z">
        <w:r>
          <w:rPr>
            <w:sz w:val="24"/>
            <w:szCs w:val="24"/>
          </w:rPr>
          <w:t xml:space="preserve"> </w:t>
        </w:r>
      </w:ins>
    </w:p>
    <w:p w14:paraId="127B8D39" w14:textId="73A65BE7" w:rsidR="007758D4" w:rsidRDefault="007758D4" w:rsidP="007758D4">
      <w:pPr>
        <w:pStyle w:val="ListParagraph"/>
        <w:numPr>
          <w:ilvl w:val="0"/>
          <w:numId w:val="3"/>
        </w:numPr>
        <w:rPr>
          <w:ins w:id="90" w:author="brandon,rozario" w:date="2018-04-01T19:51:00Z"/>
          <w:sz w:val="24"/>
          <w:szCs w:val="24"/>
          <w:u w:val="single"/>
        </w:rPr>
      </w:pPr>
      <w:ins w:id="91" w:author="brandon,rozario" w:date="2018-04-01T19:16:00Z">
        <w:r>
          <w:rPr>
            <w:sz w:val="24"/>
            <w:szCs w:val="24"/>
            <w:u w:val="single"/>
          </w:rPr>
          <w:t>display</w:t>
        </w:r>
      </w:ins>
      <w:ins w:id="92" w:author="brandon,rozario" w:date="2018-04-01T19:18:00Z">
        <w:r>
          <w:rPr>
            <w:sz w:val="24"/>
            <w:szCs w:val="24"/>
            <w:u w:val="single"/>
          </w:rPr>
          <w:t>each</w:t>
        </w:r>
      </w:ins>
      <w:ins w:id="93" w:author="brandon,rozario" w:date="2018-04-01T19:14:00Z">
        <w:r w:rsidRPr="007758D4">
          <w:rPr>
            <w:sz w:val="24"/>
            <w:szCs w:val="24"/>
            <w:u w:val="single"/>
            <w:rPrChange w:id="94" w:author="brandon,rozario" w:date="2018-04-01T19:14:00Z">
              <w:rPr>
                <w:sz w:val="24"/>
                <w:szCs w:val="24"/>
              </w:rPr>
            </w:rPrChange>
          </w:rPr>
          <w:t>.html</w:t>
        </w:r>
      </w:ins>
    </w:p>
    <w:p w14:paraId="50209A63" w14:textId="2937F8B7" w:rsidR="00A81AAA" w:rsidRDefault="00A01B1C" w:rsidP="00A81AAA">
      <w:pPr>
        <w:pStyle w:val="ListParagraph"/>
        <w:ind w:left="1440"/>
        <w:rPr>
          <w:ins w:id="95" w:author="brandon,rozario" w:date="2018-04-01T19:53:00Z"/>
          <w:sz w:val="24"/>
          <w:szCs w:val="24"/>
        </w:rPr>
      </w:pPr>
      <w:ins w:id="96" w:author="brandon,rozario" w:date="2018-04-01T20:05:00Z">
        <w:r>
          <w:rPr>
            <w:sz w:val="24"/>
            <w:szCs w:val="24"/>
          </w:rPr>
          <w:t>-</w:t>
        </w:r>
      </w:ins>
      <w:ins w:id="97" w:author="brandon,rozario" w:date="2018-04-01T19:51:00Z">
        <w:r w:rsidR="00A81AAA" w:rsidRPr="00A81AAA">
          <w:rPr>
            <w:sz w:val="24"/>
            <w:szCs w:val="24"/>
            <w:rPrChange w:id="98" w:author="brandon,rozario" w:date="2018-04-01T19:53:00Z">
              <w:rPr>
                <w:sz w:val="24"/>
                <w:szCs w:val="24"/>
                <w:u w:val="single"/>
              </w:rPr>
            </w:rPrChange>
          </w:rPr>
          <w:t xml:space="preserve">This </w:t>
        </w:r>
      </w:ins>
      <w:ins w:id="99" w:author="brandon,rozario" w:date="2018-04-01T19:53:00Z">
        <w:r w:rsidR="00A81AAA">
          <w:rPr>
            <w:sz w:val="24"/>
            <w:szCs w:val="24"/>
          </w:rPr>
          <w:t>page displays the name of the selected GPU and the values of its fields.</w:t>
        </w:r>
      </w:ins>
    </w:p>
    <w:p w14:paraId="035C976B" w14:textId="73DB9C5B" w:rsidR="00A81AAA" w:rsidRDefault="00A81AAA" w:rsidP="00A81AAA">
      <w:pPr>
        <w:pStyle w:val="ListParagraph"/>
        <w:ind w:left="1440"/>
        <w:rPr>
          <w:ins w:id="100" w:author="brandon,rozario" w:date="2018-04-01T19:55:00Z"/>
          <w:sz w:val="24"/>
          <w:szCs w:val="24"/>
        </w:rPr>
      </w:pPr>
      <w:ins w:id="101" w:author="brandon,rozario" w:date="2018-04-01T19:53:00Z">
        <w:r>
          <w:rPr>
            <w:sz w:val="24"/>
            <w:szCs w:val="24"/>
          </w:rPr>
          <w:t>A table with two columns is used</w:t>
        </w:r>
      </w:ins>
      <w:ins w:id="102" w:author="brandon,rozario" w:date="2018-04-01T19:55:00Z">
        <w:r>
          <w:rPr>
            <w:sz w:val="24"/>
            <w:szCs w:val="24"/>
          </w:rPr>
          <w:t>.</w:t>
        </w:r>
      </w:ins>
    </w:p>
    <w:p w14:paraId="4B0A4093" w14:textId="634D4B49" w:rsidR="00A81AAA" w:rsidRDefault="00A01B1C" w:rsidP="00A81AAA">
      <w:pPr>
        <w:pStyle w:val="ListParagraph"/>
        <w:ind w:left="1440"/>
        <w:rPr>
          <w:ins w:id="103" w:author="brandon,rozario" w:date="2018-04-01T19:56:00Z"/>
          <w:sz w:val="24"/>
          <w:szCs w:val="24"/>
        </w:rPr>
      </w:pPr>
      <w:ins w:id="104" w:author="brandon,rozario" w:date="2018-04-01T20:05:00Z">
        <w:r>
          <w:rPr>
            <w:sz w:val="24"/>
            <w:szCs w:val="24"/>
          </w:rPr>
          <w:t>-</w:t>
        </w:r>
      </w:ins>
      <w:ins w:id="105" w:author="brandon,rozario" w:date="2018-04-01T19:55:00Z">
        <w:r w:rsidR="00A81AAA">
          <w:rPr>
            <w:sz w:val="24"/>
            <w:szCs w:val="24"/>
          </w:rPr>
          <w:t>The column on the left contain</w:t>
        </w:r>
      </w:ins>
      <w:ins w:id="106" w:author="brandon,rozario" w:date="2018-04-01T19:56:00Z">
        <w:r w:rsidR="00A81AAA">
          <w:rPr>
            <w:sz w:val="24"/>
            <w:szCs w:val="24"/>
          </w:rPr>
          <w:t xml:space="preserve">s the names of the </w:t>
        </w:r>
      </w:ins>
      <w:ins w:id="107" w:author="brandon,rozario" w:date="2018-04-01T19:55:00Z">
        <w:r w:rsidR="00A81AAA">
          <w:rPr>
            <w:sz w:val="24"/>
            <w:szCs w:val="24"/>
          </w:rPr>
          <w:t>GPU features.</w:t>
        </w:r>
      </w:ins>
    </w:p>
    <w:p w14:paraId="49C3983A" w14:textId="274E2250" w:rsidR="00A81AAA" w:rsidRDefault="00A01B1C" w:rsidP="00A81AAA">
      <w:pPr>
        <w:pStyle w:val="ListParagraph"/>
        <w:ind w:left="1440"/>
        <w:rPr>
          <w:ins w:id="108" w:author="brandon,rozario" w:date="2018-04-01T19:54:00Z"/>
          <w:sz w:val="24"/>
          <w:szCs w:val="24"/>
        </w:rPr>
      </w:pPr>
      <w:ins w:id="109" w:author="brandon,rozario" w:date="2018-04-01T20:05:00Z">
        <w:r>
          <w:rPr>
            <w:sz w:val="24"/>
            <w:szCs w:val="24"/>
          </w:rPr>
          <w:t>-</w:t>
        </w:r>
      </w:ins>
      <w:ins w:id="110" w:author="brandon,rozario" w:date="2018-04-01T19:56:00Z">
        <w:r w:rsidR="00A81AAA">
          <w:rPr>
            <w:sz w:val="24"/>
            <w:szCs w:val="24"/>
          </w:rPr>
          <w:t>They are right aligned so that there is no gap between the feature and its corresponding value.</w:t>
        </w:r>
      </w:ins>
    </w:p>
    <w:p w14:paraId="79276110" w14:textId="7B871506" w:rsidR="00A81AAA" w:rsidRDefault="00A01B1C" w:rsidP="00A81AAA">
      <w:pPr>
        <w:pStyle w:val="ListParagraph"/>
        <w:ind w:left="1440"/>
        <w:rPr>
          <w:ins w:id="111" w:author="brandon,rozario" w:date="2018-04-01T20:04:00Z"/>
          <w:sz w:val="24"/>
          <w:szCs w:val="24"/>
        </w:rPr>
      </w:pPr>
      <w:ins w:id="112" w:author="brandon,rozario" w:date="2018-04-01T20:05:00Z">
        <w:r>
          <w:rPr>
            <w:sz w:val="24"/>
            <w:szCs w:val="24"/>
          </w:rPr>
          <w:t>-</w:t>
        </w:r>
      </w:ins>
      <w:ins w:id="113" w:author="brandon,rozario" w:date="2018-04-01T19:54:00Z">
        <w:r w:rsidR="00A81AAA">
          <w:rPr>
            <w:sz w:val="24"/>
            <w:szCs w:val="24"/>
          </w:rPr>
          <w:t xml:space="preserve">The column on the </w:t>
        </w:r>
      </w:ins>
      <w:ins w:id="114" w:author="brandon,rozario" w:date="2018-04-01T19:56:00Z">
        <w:r w:rsidR="00A81AAA">
          <w:rPr>
            <w:sz w:val="24"/>
            <w:szCs w:val="24"/>
          </w:rPr>
          <w:t xml:space="preserve">right </w:t>
        </w:r>
      </w:ins>
      <w:ins w:id="115" w:author="brandon,rozario" w:date="2018-04-01T19:54:00Z">
        <w:r w:rsidR="00A81AAA">
          <w:rPr>
            <w:sz w:val="24"/>
            <w:szCs w:val="24"/>
          </w:rPr>
          <w:t xml:space="preserve">contains </w:t>
        </w:r>
      </w:ins>
      <w:ins w:id="116" w:author="brandon,rozario" w:date="2018-04-01T19:56:00Z">
        <w:r w:rsidR="00A81AAA">
          <w:rPr>
            <w:sz w:val="24"/>
            <w:szCs w:val="24"/>
          </w:rPr>
          <w:t xml:space="preserve">the </w:t>
        </w:r>
      </w:ins>
      <w:ins w:id="117" w:author="brandon,rozario" w:date="2018-04-01T19:57:00Z">
        <w:r w:rsidR="00A81AAA">
          <w:rPr>
            <w:sz w:val="24"/>
            <w:szCs w:val="24"/>
          </w:rPr>
          <w:t>values of the corresponding features.</w:t>
        </w:r>
      </w:ins>
    </w:p>
    <w:p w14:paraId="368B45AC" w14:textId="083E8FB4" w:rsidR="00A01B1C" w:rsidRDefault="00A01B1C" w:rsidP="00A81AAA">
      <w:pPr>
        <w:pStyle w:val="ListParagraph"/>
        <w:ind w:left="1440"/>
        <w:rPr>
          <w:ins w:id="118" w:author="brandon,rozario" w:date="2018-04-01T19:57:00Z"/>
          <w:sz w:val="24"/>
          <w:szCs w:val="24"/>
        </w:rPr>
      </w:pPr>
      <w:ins w:id="119" w:author="brandon,rozario" w:date="2018-04-01T20:05:00Z">
        <w:r>
          <w:rPr>
            <w:sz w:val="24"/>
            <w:szCs w:val="24"/>
          </w:rPr>
          <w:t>-</w:t>
        </w:r>
      </w:ins>
      <w:ins w:id="120" w:author="brandon,rozario" w:date="2018-04-01T20:04:00Z">
        <w:r>
          <w:rPr>
            <w:sz w:val="24"/>
            <w:szCs w:val="24"/>
          </w:rPr>
          <w:t>The name of the selected GPU is displayed in bold above the table to make sure it is visible and highlighted.</w:t>
        </w:r>
      </w:ins>
    </w:p>
    <w:p w14:paraId="5869EDAB" w14:textId="65F81415" w:rsidR="00A81AAA" w:rsidRPr="00A81AAA" w:rsidRDefault="00A81AAA" w:rsidP="00A81AAA">
      <w:pPr>
        <w:pStyle w:val="ListParagraph"/>
        <w:ind w:left="1440"/>
        <w:rPr>
          <w:ins w:id="121" w:author="brandon,rozario" w:date="2018-04-01T19:15:00Z"/>
          <w:sz w:val="24"/>
          <w:szCs w:val="24"/>
          <w:rPrChange w:id="122" w:author="brandon,rozario" w:date="2018-04-01T19:53:00Z">
            <w:rPr>
              <w:ins w:id="123" w:author="brandon,rozario" w:date="2018-04-01T19:15:00Z"/>
              <w:sz w:val="24"/>
              <w:szCs w:val="24"/>
              <w:u w:val="single"/>
            </w:rPr>
          </w:rPrChange>
        </w:rPr>
        <w:pPrChange w:id="124" w:author="brandon,rozario" w:date="2018-04-01T19:51:00Z">
          <w:pPr>
            <w:pStyle w:val="ListParagraph"/>
            <w:numPr>
              <w:numId w:val="3"/>
            </w:numPr>
            <w:ind w:left="1440" w:hanging="360"/>
          </w:pPr>
        </w:pPrChange>
      </w:pPr>
      <w:ins w:id="125" w:author="brandon,rozario" w:date="2018-04-01T19:57:00Z">
        <w:r>
          <w:rPr>
            <w:sz w:val="24"/>
            <w:szCs w:val="24"/>
          </w:rPr>
          <w:t xml:space="preserve"> </w:t>
        </w:r>
      </w:ins>
    </w:p>
    <w:p w14:paraId="09CCB9A1" w14:textId="47A580FB" w:rsidR="007758D4" w:rsidRDefault="007758D4" w:rsidP="007758D4">
      <w:pPr>
        <w:pStyle w:val="ListParagraph"/>
        <w:numPr>
          <w:ilvl w:val="0"/>
          <w:numId w:val="3"/>
        </w:numPr>
        <w:rPr>
          <w:ins w:id="126" w:author="brandon,rozario" w:date="2018-04-01T19:57:00Z"/>
          <w:sz w:val="24"/>
          <w:szCs w:val="24"/>
          <w:u w:val="single"/>
        </w:rPr>
      </w:pPr>
      <w:ins w:id="127" w:author="brandon,rozario" w:date="2018-04-01T19:16:00Z">
        <w:r>
          <w:rPr>
            <w:sz w:val="24"/>
            <w:szCs w:val="24"/>
            <w:u w:val="single"/>
          </w:rPr>
          <w:t>display</w:t>
        </w:r>
      </w:ins>
      <w:ins w:id="128" w:author="brandon,rozario" w:date="2018-04-01T19:18:00Z">
        <w:r>
          <w:rPr>
            <w:sz w:val="24"/>
            <w:szCs w:val="24"/>
            <w:u w:val="single"/>
          </w:rPr>
          <w:t>gpu</w:t>
        </w:r>
      </w:ins>
      <w:ins w:id="129" w:author="brandon,rozario" w:date="2018-04-01T19:15:00Z">
        <w:r>
          <w:rPr>
            <w:sz w:val="24"/>
            <w:szCs w:val="24"/>
            <w:u w:val="single"/>
          </w:rPr>
          <w:t>.html</w:t>
        </w:r>
      </w:ins>
    </w:p>
    <w:p w14:paraId="320EC618" w14:textId="6B0847FC" w:rsidR="00A81AAA" w:rsidRDefault="00A01B1C" w:rsidP="00A81AAA">
      <w:pPr>
        <w:pStyle w:val="ListParagraph"/>
        <w:ind w:left="1440"/>
        <w:rPr>
          <w:ins w:id="130" w:author="brandon,rozario" w:date="2018-04-01T19:59:00Z"/>
          <w:sz w:val="24"/>
          <w:szCs w:val="24"/>
        </w:rPr>
      </w:pPr>
      <w:ins w:id="131" w:author="brandon,rozario" w:date="2018-04-01T20:05:00Z">
        <w:r>
          <w:rPr>
            <w:sz w:val="24"/>
            <w:szCs w:val="24"/>
          </w:rPr>
          <w:t>-</w:t>
        </w:r>
      </w:ins>
      <w:ins w:id="132" w:author="brandon,rozario" w:date="2018-04-01T19:57:00Z">
        <w:r w:rsidR="00A81AAA" w:rsidRPr="00A81AAA">
          <w:rPr>
            <w:sz w:val="24"/>
            <w:szCs w:val="24"/>
            <w:rPrChange w:id="133" w:author="brandon,rozario" w:date="2018-04-01T19:58:00Z">
              <w:rPr>
                <w:sz w:val="24"/>
                <w:szCs w:val="24"/>
                <w:u w:val="single"/>
              </w:rPr>
            </w:rPrChange>
          </w:rPr>
          <w:t xml:space="preserve">This </w:t>
        </w:r>
      </w:ins>
      <w:ins w:id="134" w:author="brandon,rozario" w:date="2018-04-01T19:58:00Z">
        <w:r w:rsidR="00A81AAA">
          <w:rPr>
            <w:sz w:val="24"/>
            <w:szCs w:val="24"/>
          </w:rPr>
          <w:t xml:space="preserve">page acts as the homepage of the whole application. It displays </w:t>
        </w:r>
      </w:ins>
      <w:ins w:id="135" w:author="brandon,rozario" w:date="2018-04-01T19:59:00Z">
        <w:r w:rsidR="00A81AAA">
          <w:rPr>
            <w:sz w:val="24"/>
            <w:szCs w:val="24"/>
          </w:rPr>
          <w:t>the GPU names, along with an edit button.</w:t>
        </w:r>
      </w:ins>
    </w:p>
    <w:p w14:paraId="0DAE2DB2" w14:textId="37BE77E6" w:rsidR="00A81AAA" w:rsidRDefault="00A01B1C" w:rsidP="00A81AAA">
      <w:pPr>
        <w:pStyle w:val="ListParagraph"/>
        <w:ind w:left="1440"/>
        <w:rPr>
          <w:ins w:id="136" w:author="brandon,rozario" w:date="2018-04-01T20:00:00Z"/>
          <w:sz w:val="24"/>
          <w:szCs w:val="24"/>
        </w:rPr>
      </w:pPr>
      <w:ins w:id="137" w:author="brandon,rozario" w:date="2018-04-01T20:05:00Z">
        <w:r>
          <w:rPr>
            <w:sz w:val="24"/>
            <w:szCs w:val="24"/>
          </w:rPr>
          <w:lastRenderedPageBreak/>
          <w:t>-</w:t>
        </w:r>
      </w:ins>
      <w:ins w:id="138" w:author="brandon,rozario" w:date="2018-04-01T19:59:00Z">
        <w:r w:rsidR="00A81AAA">
          <w:rPr>
            <w:sz w:val="24"/>
            <w:szCs w:val="24"/>
          </w:rPr>
          <w:t>The GPU name itself</w:t>
        </w:r>
      </w:ins>
      <w:ins w:id="139" w:author="brandon,rozario" w:date="2018-04-01T20:00:00Z">
        <w:r w:rsidR="00A81AAA">
          <w:rPr>
            <w:sz w:val="24"/>
            <w:szCs w:val="24"/>
          </w:rPr>
          <w:t xml:space="preserve"> is a hyperlink and be clicked</w:t>
        </w:r>
      </w:ins>
      <w:ins w:id="140" w:author="brandon,rozario" w:date="2018-04-01T20:01:00Z">
        <w:r>
          <w:rPr>
            <w:sz w:val="24"/>
            <w:szCs w:val="24"/>
          </w:rPr>
          <w:t xml:space="preserve"> </w:t>
        </w:r>
      </w:ins>
      <w:ins w:id="141" w:author="brandon,rozario" w:date="2018-04-01T20:00:00Z">
        <w:r w:rsidR="00A81AAA">
          <w:rPr>
            <w:sz w:val="24"/>
            <w:szCs w:val="24"/>
          </w:rPr>
          <w:t>to display the features supported by that GPU.</w:t>
        </w:r>
      </w:ins>
    </w:p>
    <w:p w14:paraId="326BA28F" w14:textId="210A7505" w:rsidR="00A81AAA" w:rsidRDefault="00A01B1C" w:rsidP="00A81AAA">
      <w:pPr>
        <w:pStyle w:val="ListParagraph"/>
        <w:ind w:left="1440"/>
        <w:rPr>
          <w:ins w:id="142" w:author="brandon,rozario" w:date="2018-04-01T20:02:00Z"/>
          <w:sz w:val="24"/>
          <w:szCs w:val="24"/>
        </w:rPr>
      </w:pPr>
      <w:ins w:id="143" w:author="brandon,rozario" w:date="2018-04-01T20:05:00Z">
        <w:r>
          <w:rPr>
            <w:sz w:val="24"/>
            <w:szCs w:val="24"/>
          </w:rPr>
          <w:t>-</w:t>
        </w:r>
      </w:ins>
      <w:ins w:id="144" w:author="brandon,rozario" w:date="2018-04-01T20:00:00Z">
        <w:r w:rsidR="00A81AAA">
          <w:rPr>
            <w:sz w:val="24"/>
            <w:szCs w:val="24"/>
          </w:rPr>
          <w:t xml:space="preserve">Again, </w:t>
        </w:r>
      </w:ins>
      <w:ins w:id="145" w:author="brandon,rozario" w:date="2018-04-01T20:02:00Z">
        <w:r>
          <w:rPr>
            <w:sz w:val="24"/>
            <w:szCs w:val="24"/>
          </w:rPr>
          <w:t xml:space="preserve">a </w:t>
        </w:r>
      </w:ins>
      <w:ins w:id="146" w:author="brandon,rozario" w:date="2018-04-01T20:00:00Z">
        <w:r w:rsidR="00A81AAA">
          <w:rPr>
            <w:sz w:val="24"/>
            <w:szCs w:val="24"/>
          </w:rPr>
          <w:t xml:space="preserve">centre-aligned table is used </w:t>
        </w:r>
      </w:ins>
      <w:ins w:id="147" w:author="brandon,rozario" w:date="2018-04-01T20:02:00Z">
        <w:r>
          <w:rPr>
            <w:sz w:val="24"/>
            <w:szCs w:val="24"/>
          </w:rPr>
          <w:t>to neatly display this information.</w:t>
        </w:r>
      </w:ins>
    </w:p>
    <w:p w14:paraId="322FBDF3" w14:textId="77777777" w:rsidR="00A01B1C" w:rsidRPr="00A81AAA" w:rsidRDefault="00A01B1C" w:rsidP="00A81AAA">
      <w:pPr>
        <w:pStyle w:val="ListParagraph"/>
        <w:ind w:left="1440"/>
        <w:rPr>
          <w:ins w:id="148" w:author="brandon,rozario" w:date="2018-04-01T19:17:00Z"/>
          <w:sz w:val="24"/>
          <w:szCs w:val="24"/>
          <w:rPrChange w:id="149" w:author="brandon,rozario" w:date="2018-04-01T19:58:00Z">
            <w:rPr>
              <w:ins w:id="150" w:author="brandon,rozario" w:date="2018-04-01T19:17:00Z"/>
              <w:sz w:val="24"/>
              <w:szCs w:val="24"/>
              <w:u w:val="single"/>
            </w:rPr>
          </w:rPrChange>
        </w:rPr>
        <w:pPrChange w:id="151" w:author="brandon,rozario" w:date="2018-04-01T19:57:00Z">
          <w:pPr>
            <w:pStyle w:val="ListParagraph"/>
            <w:numPr>
              <w:numId w:val="3"/>
            </w:numPr>
            <w:ind w:left="1440" w:hanging="360"/>
          </w:pPr>
        </w:pPrChange>
      </w:pPr>
    </w:p>
    <w:p w14:paraId="5BCF75BC" w14:textId="77777777" w:rsidR="00A01B1C" w:rsidRDefault="007758D4" w:rsidP="00A01B1C">
      <w:pPr>
        <w:pStyle w:val="ListParagraph"/>
        <w:numPr>
          <w:ilvl w:val="0"/>
          <w:numId w:val="3"/>
        </w:numPr>
        <w:rPr>
          <w:ins w:id="152" w:author="brandon,rozario" w:date="2018-04-01T20:06:00Z"/>
          <w:sz w:val="24"/>
          <w:szCs w:val="24"/>
          <w:u w:val="single"/>
        </w:rPr>
      </w:pPr>
      <w:ins w:id="153" w:author="brandon,rozario" w:date="2018-04-01T19:17:00Z">
        <w:r>
          <w:rPr>
            <w:sz w:val="24"/>
            <w:szCs w:val="24"/>
            <w:u w:val="single"/>
          </w:rPr>
          <w:t>editgpu.html</w:t>
        </w:r>
      </w:ins>
    </w:p>
    <w:p w14:paraId="4F00C166" w14:textId="1CDD5019" w:rsidR="00A01B1C" w:rsidRDefault="00A01B1C" w:rsidP="00A01B1C">
      <w:pPr>
        <w:pStyle w:val="ListParagraph"/>
        <w:ind w:left="1440"/>
        <w:rPr>
          <w:ins w:id="154" w:author="brandon,rozario" w:date="2018-04-01T20:09:00Z"/>
          <w:sz w:val="24"/>
          <w:szCs w:val="24"/>
        </w:rPr>
      </w:pPr>
      <w:ins w:id="155" w:author="brandon,rozario" w:date="2018-04-01T20:06:00Z">
        <w:r>
          <w:rPr>
            <w:sz w:val="24"/>
            <w:szCs w:val="24"/>
          </w:rPr>
          <w:t>-</w:t>
        </w:r>
      </w:ins>
      <w:ins w:id="156" w:author="brandon,rozario" w:date="2018-04-01T20:05:00Z">
        <w:r w:rsidRPr="00A01B1C">
          <w:rPr>
            <w:sz w:val="24"/>
            <w:szCs w:val="24"/>
            <w:rPrChange w:id="157" w:author="brandon,rozario" w:date="2018-04-01T20:06:00Z">
              <w:rPr>
                <w:sz w:val="24"/>
                <w:szCs w:val="24"/>
              </w:rPr>
            </w:rPrChange>
          </w:rPr>
          <w:t xml:space="preserve">The UI for this page is </w:t>
        </w:r>
      </w:ins>
      <w:proofErr w:type="gramStart"/>
      <w:ins w:id="158" w:author="brandon,rozario" w:date="2018-04-01T20:06:00Z">
        <w:r w:rsidRPr="00A01B1C">
          <w:rPr>
            <w:sz w:val="24"/>
            <w:szCs w:val="24"/>
            <w:rPrChange w:id="159" w:author="brandon,rozario" w:date="2018-04-01T20:06:00Z">
              <w:rPr>
                <w:sz w:val="24"/>
                <w:szCs w:val="24"/>
              </w:rPr>
            </w:rPrChange>
          </w:rPr>
          <w:t>similar to</w:t>
        </w:r>
        <w:proofErr w:type="gramEnd"/>
        <w:r w:rsidRPr="00A01B1C">
          <w:rPr>
            <w:sz w:val="24"/>
            <w:szCs w:val="24"/>
            <w:rPrChange w:id="160" w:author="brandon,rozario" w:date="2018-04-01T20:06:00Z">
              <w:rPr>
                <w:sz w:val="24"/>
                <w:szCs w:val="24"/>
              </w:rPr>
            </w:rPrChange>
          </w:rPr>
          <w:t xml:space="preserve"> the </w:t>
        </w:r>
      </w:ins>
      <w:ins w:id="161" w:author="brandon,rozario" w:date="2018-04-01T20:09:00Z">
        <w:r>
          <w:rPr>
            <w:sz w:val="24"/>
            <w:szCs w:val="24"/>
          </w:rPr>
          <w:t xml:space="preserve">UI for the add page. </w:t>
        </w:r>
      </w:ins>
    </w:p>
    <w:p w14:paraId="715688D9" w14:textId="4C7EB8B9" w:rsidR="00A01B1C" w:rsidRDefault="00A01B1C" w:rsidP="00A01B1C">
      <w:pPr>
        <w:pStyle w:val="ListParagraph"/>
        <w:ind w:left="1440"/>
        <w:rPr>
          <w:ins w:id="162" w:author="brandon,rozario" w:date="2018-04-01T20:10:00Z"/>
          <w:sz w:val="24"/>
          <w:szCs w:val="24"/>
        </w:rPr>
      </w:pPr>
      <w:ins w:id="163" w:author="brandon,rozario" w:date="2018-04-01T20:09:00Z">
        <w:r>
          <w:rPr>
            <w:sz w:val="24"/>
            <w:szCs w:val="24"/>
          </w:rPr>
          <w:t xml:space="preserve">-It </w:t>
        </w:r>
      </w:ins>
      <w:ins w:id="164" w:author="brandon,rozario" w:date="2018-04-01T20:10:00Z">
        <w:r>
          <w:rPr>
            <w:sz w:val="24"/>
            <w:szCs w:val="24"/>
          </w:rPr>
          <w:t xml:space="preserve">uses the same </w:t>
        </w:r>
        <w:proofErr w:type="spellStart"/>
        <w:r>
          <w:rPr>
            <w:sz w:val="24"/>
            <w:szCs w:val="24"/>
          </w:rPr>
          <w:t>center</w:t>
        </w:r>
        <w:proofErr w:type="spellEnd"/>
        <w:r>
          <w:rPr>
            <w:sz w:val="24"/>
            <w:szCs w:val="24"/>
          </w:rPr>
          <w:t xml:space="preserve">-aligned HTML table with the left column right aligned and the right column left-aligned. </w:t>
        </w:r>
      </w:ins>
    </w:p>
    <w:p w14:paraId="34817A42" w14:textId="547EA4CC" w:rsidR="00A01B1C" w:rsidRDefault="00A01B1C" w:rsidP="00A01B1C">
      <w:pPr>
        <w:pStyle w:val="ListParagraph"/>
        <w:ind w:left="1440"/>
        <w:rPr>
          <w:ins w:id="165" w:author="brandon,rozario" w:date="2018-04-01T21:42:00Z"/>
          <w:sz w:val="24"/>
          <w:szCs w:val="24"/>
        </w:rPr>
      </w:pPr>
      <w:ins w:id="166" w:author="brandon,rozario" w:date="2018-04-01T20:10:00Z">
        <w:r>
          <w:rPr>
            <w:sz w:val="24"/>
            <w:szCs w:val="24"/>
          </w:rPr>
          <w:t xml:space="preserve">-One difference is that the name of the GPU selected for editing </w:t>
        </w:r>
      </w:ins>
      <w:ins w:id="167" w:author="brandon,rozario" w:date="2018-04-01T20:11:00Z">
        <w:r>
          <w:rPr>
            <w:sz w:val="24"/>
            <w:szCs w:val="24"/>
          </w:rPr>
          <w:t>is displayed in bold at the top instead of taking it as an input from the user.</w:t>
        </w:r>
      </w:ins>
    </w:p>
    <w:p w14:paraId="45DFB758" w14:textId="77777777" w:rsidR="00A01B1C" w:rsidRPr="00A01B1C" w:rsidRDefault="00A01B1C" w:rsidP="00A01B1C">
      <w:pPr>
        <w:pStyle w:val="ListParagraph"/>
        <w:ind w:left="1440"/>
        <w:rPr>
          <w:ins w:id="168" w:author="brandon,rozario" w:date="2018-04-01T19:17:00Z"/>
          <w:sz w:val="24"/>
          <w:szCs w:val="24"/>
          <w:u w:val="single"/>
          <w:rPrChange w:id="169" w:author="brandon,rozario" w:date="2018-04-01T20:06:00Z">
            <w:rPr>
              <w:ins w:id="170" w:author="brandon,rozario" w:date="2018-04-01T19:17:00Z"/>
              <w:sz w:val="24"/>
              <w:szCs w:val="24"/>
              <w:u w:val="single"/>
            </w:rPr>
          </w:rPrChange>
        </w:rPr>
        <w:pPrChange w:id="171" w:author="brandon,rozario" w:date="2018-04-01T20:06:00Z">
          <w:pPr>
            <w:pStyle w:val="ListParagraph"/>
            <w:numPr>
              <w:numId w:val="3"/>
            </w:numPr>
            <w:ind w:left="1440" w:hanging="360"/>
          </w:pPr>
        </w:pPrChange>
      </w:pPr>
    </w:p>
    <w:p w14:paraId="3FFAD371" w14:textId="1BF37A1E" w:rsidR="007758D4" w:rsidRDefault="007758D4" w:rsidP="007758D4">
      <w:pPr>
        <w:pStyle w:val="ListParagraph"/>
        <w:numPr>
          <w:ilvl w:val="0"/>
          <w:numId w:val="3"/>
        </w:numPr>
        <w:rPr>
          <w:ins w:id="172" w:author="brandon,rozario" w:date="2018-04-01T21:38:00Z"/>
          <w:sz w:val="24"/>
          <w:szCs w:val="24"/>
          <w:u w:val="single"/>
        </w:rPr>
      </w:pPr>
      <w:ins w:id="173" w:author="brandon,rozario" w:date="2018-04-01T19:17:00Z">
        <w:r>
          <w:rPr>
            <w:sz w:val="24"/>
            <w:szCs w:val="24"/>
            <w:u w:val="single"/>
          </w:rPr>
          <w:t>query.html</w:t>
        </w:r>
      </w:ins>
    </w:p>
    <w:p w14:paraId="66A07F94" w14:textId="375CDBA4" w:rsidR="00E632F8" w:rsidRDefault="00E632F8" w:rsidP="00E632F8">
      <w:pPr>
        <w:pStyle w:val="ListParagraph"/>
        <w:ind w:left="1440"/>
        <w:rPr>
          <w:ins w:id="174" w:author="brandon,rozario" w:date="2018-04-01T21:42:00Z"/>
          <w:sz w:val="24"/>
          <w:szCs w:val="24"/>
        </w:rPr>
      </w:pPr>
      <w:ins w:id="175" w:author="brandon,rozario" w:date="2018-04-01T21:38:00Z">
        <w:r w:rsidRPr="00E632F8">
          <w:rPr>
            <w:sz w:val="24"/>
            <w:szCs w:val="24"/>
            <w:rPrChange w:id="176" w:author="brandon,rozario" w:date="2018-04-01T21:38:00Z">
              <w:rPr>
                <w:sz w:val="24"/>
                <w:szCs w:val="24"/>
                <w:u w:val="single"/>
              </w:rPr>
            </w:rPrChange>
          </w:rPr>
          <w:t>-</w:t>
        </w:r>
      </w:ins>
      <w:ins w:id="177" w:author="brandon,rozario" w:date="2018-04-01T21:39:00Z">
        <w:r>
          <w:rPr>
            <w:sz w:val="24"/>
            <w:szCs w:val="24"/>
          </w:rPr>
          <w:t xml:space="preserve">This page contains </w:t>
        </w:r>
      </w:ins>
      <w:ins w:id="178" w:author="brandon,rozario" w:date="2018-04-01T21:42:00Z">
        <w:r>
          <w:rPr>
            <w:sz w:val="24"/>
            <w:szCs w:val="24"/>
          </w:rPr>
          <w:t>the UI required to query GPU according to required features.</w:t>
        </w:r>
      </w:ins>
    </w:p>
    <w:p w14:paraId="0062EC89" w14:textId="0A0897B2" w:rsidR="00E632F8" w:rsidRDefault="00E632F8" w:rsidP="00E632F8">
      <w:pPr>
        <w:pStyle w:val="ListParagraph"/>
        <w:ind w:left="1440"/>
        <w:rPr>
          <w:ins w:id="179" w:author="brandon,rozario" w:date="2018-04-01T21:43:00Z"/>
          <w:sz w:val="24"/>
          <w:szCs w:val="24"/>
        </w:rPr>
      </w:pPr>
      <w:ins w:id="180" w:author="brandon,rozario" w:date="2018-04-01T21:42:00Z">
        <w:r>
          <w:rPr>
            <w:sz w:val="24"/>
            <w:szCs w:val="24"/>
          </w:rPr>
          <w:t xml:space="preserve">-It </w:t>
        </w:r>
      </w:ins>
      <w:ins w:id="181" w:author="brandon,rozario" w:date="2018-04-01T21:43:00Z">
        <w:r>
          <w:rPr>
            <w:sz w:val="24"/>
            <w:szCs w:val="24"/>
          </w:rPr>
          <w:t>displays 2 columns, one for GPU features, and the other containing checkboxes.</w:t>
        </w:r>
      </w:ins>
    </w:p>
    <w:p w14:paraId="06B03D77" w14:textId="3CE77439" w:rsidR="00E632F8" w:rsidRDefault="00E632F8" w:rsidP="00E632F8">
      <w:pPr>
        <w:pStyle w:val="ListParagraph"/>
        <w:ind w:left="1440"/>
        <w:rPr>
          <w:ins w:id="182" w:author="brandon,rozario" w:date="2018-04-01T21:44:00Z"/>
          <w:sz w:val="24"/>
          <w:szCs w:val="24"/>
        </w:rPr>
      </w:pPr>
      <w:ins w:id="183" w:author="brandon,rozario" w:date="2018-04-01T21:43:00Z">
        <w:r>
          <w:rPr>
            <w:sz w:val="24"/>
            <w:szCs w:val="24"/>
          </w:rPr>
          <w:t xml:space="preserve">-The Search button at the bottom is within the table so </w:t>
        </w:r>
      </w:ins>
      <w:ins w:id="184" w:author="brandon,rozario" w:date="2018-04-01T21:44:00Z">
        <w:r>
          <w:rPr>
            <w:sz w:val="24"/>
            <w:szCs w:val="24"/>
          </w:rPr>
          <w:t>that it is the same size as the column above it.</w:t>
        </w:r>
      </w:ins>
    </w:p>
    <w:p w14:paraId="16629583" w14:textId="24E73E14" w:rsidR="00E632F8" w:rsidRPr="00E632F8" w:rsidRDefault="00E632F8" w:rsidP="00E632F8">
      <w:pPr>
        <w:pStyle w:val="ListParagraph"/>
        <w:ind w:left="1440"/>
        <w:rPr>
          <w:ins w:id="185" w:author="brandon,rozario" w:date="2018-04-01T19:15:00Z"/>
          <w:sz w:val="24"/>
          <w:szCs w:val="24"/>
          <w:rPrChange w:id="186" w:author="brandon,rozario" w:date="2018-04-01T21:38:00Z">
            <w:rPr>
              <w:ins w:id="187" w:author="brandon,rozario" w:date="2018-04-01T19:15:00Z"/>
              <w:sz w:val="24"/>
              <w:szCs w:val="24"/>
              <w:u w:val="single"/>
            </w:rPr>
          </w:rPrChange>
        </w:rPr>
        <w:pPrChange w:id="188" w:author="brandon,rozario" w:date="2018-04-01T21:38:00Z">
          <w:pPr>
            <w:pStyle w:val="ListParagraph"/>
            <w:numPr>
              <w:numId w:val="3"/>
            </w:numPr>
            <w:ind w:left="1440" w:hanging="360"/>
          </w:pPr>
        </w:pPrChange>
      </w:pPr>
    </w:p>
    <w:p w14:paraId="78E926A0" w14:textId="311D9F49" w:rsidR="007758D4" w:rsidRDefault="007758D4" w:rsidP="007758D4">
      <w:pPr>
        <w:pStyle w:val="Heading1"/>
        <w:numPr>
          <w:ilvl w:val="0"/>
          <w:numId w:val="2"/>
        </w:numPr>
        <w:rPr>
          <w:ins w:id="189" w:author="brandon,rozario" w:date="2018-04-01T19:17:00Z"/>
        </w:rPr>
      </w:pPr>
      <w:ins w:id="190" w:author="brandon,rozario" w:date="2018-04-01T19:11:00Z">
        <w:r w:rsidRPr="007758D4">
          <w:rPr>
            <w:rPrChange w:id="191" w:author="brandon,rozario" w:date="2018-04-01T19:12:00Z">
              <w:rPr/>
            </w:rPrChange>
          </w:rPr>
          <w:t xml:space="preserve">Methods and </w:t>
        </w:r>
      </w:ins>
      <w:ins w:id="192" w:author="brandon,rozario" w:date="2018-04-01T19:12:00Z">
        <w:r w:rsidRPr="007758D4">
          <w:rPr>
            <w:rPrChange w:id="193" w:author="brandon,rozario" w:date="2018-04-01T19:12:00Z">
              <w:rPr/>
            </w:rPrChange>
          </w:rPr>
          <w:t>Modules</w:t>
        </w:r>
      </w:ins>
    </w:p>
    <w:p w14:paraId="587488B6" w14:textId="38D84F75" w:rsidR="007758D4" w:rsidRPr="009C351F" w:rsidRDefault="007758D4" w:rsidP="007758D4">
      <w:pPr>
        <w:pStyle w:val="ListParagraph"/>
        <w:numPr>
          <w:ilvl w:val="0"/>
          <w:numId w:val="5"/>
        </w:numPr>
        <w:rPr>
          <w:ins w:id="194" w:author="brandon,rozario" w:date="2018-04-01T22:23:00Z"/>
          <w:b/>
          <w:u w:val="single"/>
          <w:rPrChange w:id="195" w:author="brandon,rozario" w:date="2018-04-01T22:37:00Z">
            <w:rPr>
              <w:ins w:id="196" w:author="brandon,rozario" w:date="2018-04-01T22:23:00Z"/>
            </w:rPr>
          </w:rPrChange>
        </w:rPr>
      </w:pPr>
      <w:ins w:id="197" w:author="brandon,rozario" w:date="2018-04-01T19:17:00Z">
        <w:r w:rsidRPr="009C351F">
          <w:rPr>
            <w:b/>
            <w:u w:val="single"/>
            <w:rPrChange w:id="198" w:author="brandon,rozario" w:date="2018-04-01T22:37:00Z">
              <w:rPr/>
            </w:rPrChange>
          </w:rPr>
          <w:t>addgpu.py</w:t>
        </w:r>
      </w:ins>
    </w:p>
    <w:p w14:paraId="5D6D1D49" w14:textId="6C54D6B7" w:rsidR="00C94A57" w:rsidRPr="001B1F92" w:rsidRDefault="001B1F92" w:rsidP="001B1F92">
      <w:pPr>
        <w:pStyle w:val="ListParagraph"/>
        <w:numPr>
          <w:ilvl w:val="0"/>
          <w:numId w:val="8"/>
        </w:numPr>
        <w:rPr>
          <w:ins w:id="199" w:author="brandon,rozario" w:date="2018-04-01T22:24:00Z"/>
          <w:u w:val="single"/>
          <w:rPrChange w:id="200" w:author="brandon,rozario" w:date="2018-04-01T22:24:00Z">
            <w:rPr>
              <w:ins w:id="201" w:author="brandon,rozario" w:date="2018-04-01T22:24:00Z"/>
            </w:rPr>
          </w:rPrChange>
        </w:rPr>
      </w:pPr>
      <w:ins w:id="202" w:author="brandon,rozario" w:date="2018-04-01T22:24:00Z">
        <w:r w:rsidRPr="001B1F92">
          <w:rPr>
            <w:u w:val="single"/>
            <w:rPrChange w:id="203" w:author="brandon,rozario" w:date="2018-04-01T22:24:00Z">
              <w:rPr/>
            </w:rPrChange>
          </w:rPr>
          <w:t>get(self)</w:t>
        </w:r>
      </w:ins>
    </w:p>
    <w:p w14:paraId="0DBE2238" w14:textId="2DDF749F" w:rsidR="001B1F92" w:rsidRDefault="001B1F92" w:rsidP="001B1F92">
      <w:pPr>
        <w:pStyle w:val="ListParagraph"/>
        <w:ind w:left="2160"/>
        <w:rPr>
          <w:ins w:id="204" w:author="brandon,rozario" w:date="2018-04-01T22:30:00Z"/>
        </w:rPr>
      </w:pPr>
      <w:ins w:id="205" w:author="brandon,rozario" w:date="2018-04-01T22:26:00Z">
        <w:r>
          <w:t xml:space="preserve">A get request to this class </w:t>
        </w:r>
      </w:ins>
      <w:ins w:id="206" w:author="brandon,rozario" w:date="2018-04-01T22:27:00Z">
        <w:r>
          <w:t xml:space="preserve">is used to populate </w:t>
        </w:r>
      </w:ins>
      <w:ins w:id="207" w:author="brandon,rozario" w:date="2018-04-01T22:26:00Z">
        <w:r>
          <w:t xml:space="preserve">the </w:t>
        </w:r>
      </w:ins>
      <w:ins w:id="208" w:author="brandon,rozario" w:date="2018-04-01T22:29:00Z">
        <w:r>
          <w:t xml:space="preserve">logout, </w:t>
        </w:r>
        <w:proofErr w:type="spellStart"/>
        <w:r>
          <w:t>featurelist</w:t>
        </w:r>
        <w:proofErr w:type="spellEnd"/>
        <w:r>
          <w:t>, and error mess</w:t>
        </w:r>
      </w:ins>
      <w:ins w:id="209" w:author="brandon,rozario" w:date="2018-04-01T22:30:00Z">
        <w:r>
          <w:t>age for the addgpu.html page.</w:t>
        </w:r>
      </w:ins>
    </w:p>
    <w:p w14:paraId="7089BB0B" w14:textId="77777777" w:rsidR="001B1F92" w:rsidRDefault="001B1F92" w:rsidP="001B1F92">
      <w:pPr>
        <w:pStyle w:val="ListParagraph"/>
        <w:ind w:left="2160"/>
        <w:rPr>
          <w:ins w:id="210" w:author="brandon,rozario" w:date="2018-04-01T22:24:00Z"/>
        </w:rPr>
        <w:pPrChange w:id="211" w:author="brandon,rozario" w:date="2018-04-01T22:24:00Z">
          <w:pPr>
            <w:pStyle w:val="ListParagraph"/>
            <w:numPr>
              <w:numId w:val="8"/>
            </w:numPr>
            <w:ind w:left="2160" w:hanging="720"/>
          </w:pPr>
        </w:pPrChange>
      </w:pPr>
    </w:p>
    <w:p w14:paraId="1AB3CEA1" w14:textId="6ED9998B" w:rsidR="001B1F92" w:rsidRDefault="001B1F92" w:rsidP="001B1F92">
      <w:pPr>
        <w:pStyle w:val="ListParagraph"/>
        <w:numPr>
          <w:ilvl w:val="0"/>
          <w:numId w:val="8"/>
        </w:numPr>
        <w:rPr>
          <w:ins w:id="212" w:author="brandon,rozario" w:date="2018-04-01T22:30:00Z"/>
          <w:u w:val="single"/>
        </w:rPr>
      </w:pPr>
      <w:ins w:id="213" w:author="brandon,rozario" w:date="2018-04-01T22:24:00Z">
        <w:r w:rsidRPr="001B1F92">
          <w:rPr>
            <w:u w:val="single"/>
            <w:rPrChange w:id="214" w:author="brandon,rozario" w:date="2018-04-01T22:24:00Z">
              <w:rPr/>
            </w:rPrChange>
          </w:rPr>
          <w:t>post(self)</w:t>
        </w:r>
      </w:ins>
    </w:p>
    <w:p w14:paraId="2CE44FC6" w14:textId="1202B967" w:rsidR="001B1F92" w:rsidRDefault="009C351F" w:rsidP="001B1F92">
      <w:pPr>
        <w:pStyle w:val="ListParagraph"/>
        <w:ind w:left="2160"/>
        <w:rPr>
          <w:ins w:id="215" w:author="brandon,rozario" w:date="2018-04-01T22:36:00Z"/>
        </w:rPr>
      </w:pPr>
      <w:ins w:id="216" w:author="brandon,rozario" w:date="2018-04-01T22:36:00Z">
        <w:r>
          <w:t>-</w:t>
        </w:r>
      </w:ins>
      <w:ins w:id="217" w:author="brandon,rozario" w:date="2018-04-01T22:30:00Z">
        <w:r w:rsidR="001B1F92" w:rsidRPr="001B1F92">
          <w:rPr>
            <w:rPrChange w:id="218" w:author="brandon,rozario" w:date="2018-04-01T22:30:00Z">
              <w:rPr>
                <w:u w:val="single"/>
              </w:rPr>
            </w:rPrChange>
          </w:rPr>
          <w:t>A pos</w:t>
        </w:r>
        <w:r w:rsidR="001B1F92">
          <w:t xml:space="preserve">t request to this method </w:t>
        </w:r>
      </w:ins>
      <w:ins w:id="219" w:author="brandon,rozario" w:date="2018-04-01T22:31:00Z">
        <w:r w:rsidR="001B1F92">
          <w:t xml:space="preserve">is used to respond to calls from two buttons: </w:t>
        </w:r>
      </w:ins>
      <w:ins w:id="220" w:author="brandon,rozario" w:date="2018-04-01T22:36:00Z">
        <w:r>
          <w:t>-</w:t>
        </w:r>
      </w:ins>
      <w:ins w:id="221" w:author="brandon,rozario" w:date="2018-04-01T22:31:00Z">
        <w:r w:rsidR="001B1F92">
          <w:t>Add and Cancel. If the add button was pressed, the datastore is checked</w:t>
        </w:r>
      </w:ins>
      <w:ins w:id="222" w:author="brandon,rozario" w:date="2018-04-01T22:32:00Z">
        <w:r w:rsidR="001B1F92">
          <w:t xml:space="preserve"> for an existing </w:t>
        </w:r>
      </w:ins>
      <w:ins w:id="223" w:author="brandon,rozario" w:date="2018-04-01T22:35:00Z">
        <w:r>
          <w:t>entity. If</w:t>
        </w:r>
      </w:ins>
      <w:ins w:id="224" w:author="brandon,rozario" w:date="2018-04-01T22:36:00Z">
        <w:r>
          <w:t xml:space="preserve"> it doesn’t exist, a new entity is created with the id set to the </w:t>
        </w:r>
        <w:proofErr w:type="spellStart"/>
        <w:r>
          <w:t>gpu</w:t>
        </w:r>
        <w:proofErr w:type="spellEnd"/>
        <w:r>
          <w:t xml:space="preserve"> name and is added to the datastore.</w:t>
        </w:r>
      </w:ins>
    </w:p>
    <w:p w14:paraId="0D8F5A25" w14:textId="5EA91DA4" w:rsidR="009C351F" w:rsidRDefault="009C351F" w:rsidP="001B1F92">
      <w:pPr>
        <w:pStyle w:val="ListParagraph"/>
        <w:ind w:left="2160"/>
        <w:rPr>
          <w:ins w:id="225" w:author="brandon,rozario" w:date="2018-04-01T22:37:00Z"/>
        </w:rPr>
      </w:pPr>
      <w:ins w:id="226" w:author="brandon,rozario" w:date="2018-04-01T22:36:00Z">
        <w:r>
          <w:t xml:space="preserve">-If the cancel button is pressed, the user is redirected </w:t>
        </w:r>
      </w:ins>
      <w:ins w:id="227" w:author="brandon,rozario" w:date="2018-04-01T22:37:00Z">
        <w:r>
          <w:t xml:space="preserve">back </w:t>
        </w:r>
      </w:ins>
      <w:ins w:id="228" w:author="brandon,rozario" w:date="2018-04-01T22:36:00Z">
        <w:r>
          <w:t xml:space="preserve">to the </w:t>
        </w:r>
        <w:proofErr w:type="spellStart"/>
        <w:r>
          <w:t>display</w:t>
        </w:r>
      </w:ins>
      <w:ins w:id="229" w:author="brandon,rozario" w:date="2018-04-01T22:37:00Z">
        <w:r>
          <w:t>gpu</w:t>
        </w:r>
        <w:proofErr w:type="spellEnd"/>
        <w:r>
          <w:t xml:space="preserve"> page.</w:t>
        </w:r>
      </w:ins>
    </w:p>
    <w:p w14:paraId="18E310DF" w14:textId="77777777" w:rsidR="009C351F" w:rsidRPr="001B1F92" w:rsidRDefault="009C351F" w:rsidP="001B1F92">
      <w:pPr>
        <w:pStyle w:val="ListParagraph"/>
        <w:ind w:left="2160"/>
        <w:rPr>
          <w:ins w:id="230" w:author="brandon,rozario" w:date="2018-04-01T19:17:00Z"/>
          <w:rPrChange w:id="231" w:author="brandon,rozario" w:date="2018-04-01T22:30:00Z">
            <w:rPr>
              <w:ins w:id="232" w:author="brandon,rozario" w:date="2018-04-01T19:17:00Z"/>
            </w:rPr>
          </w:rPrChange>
        </w:rPr>
        <w:pPrChange w:id="233" w:author="brandon,rozario" w:date="2018-04-01T22:30:00Z">
          <w:pPr>
            <w:pStyle w:val="ListParagraph"/>
            <w:numPr>
              <w:numId w:val="5"/>
            </w:numPr>
            <w:ind w:left="1440" w:hanging="360"/>
          </w:pPr>
        </w:pPrChange>
      </w:pPr>
    </w:p>
    <w:p w14:paraId="4BB3A781" w14:textId="544CD2E0" w:rsidR="007758D4" w:rsidRPr="009C351F" w:rsidRDefault="007758D4" w:rsidP="007758D4">
      <w:pPr>
        <w:pStyle w:val="ListParagraph"/>
        <w:numPr>
          <w:ilvl w:val="0"/>
          <w:numId w:val="5"/>
        </w:numPr>
        <w:rPr>
          <w:ins w:id="234" w:author="brandon,rozario" w:date="2018-04-01T19:17:00Z"/>
          <w:b/>
          <w:u w:val="single"/>
          <w:rPrChange w:id="235" w:author="brandon,rozario" w:date="2018-04-01T22:37:00Z">
            <w:rPr>
              <w:ins w:id="236" w:author="brandon,rozario" w:date="2018-04-01T19:17:00Z"/>
            </w:rPr>
          </w:rPrChange>
        </w:rPr>
      </w:pPr>
      <w:ins w:id="237" w:author="brandon,rozario" w:date="2018-04-01T19:17:00Z">
        <w:r w:rsidRPr="009C351F">
          <w:rPr>
            <w:b/>
            <w:u w:val="single"/>
            <w:rPrChange w:id="238" w:author="brandon,rozario" w:date="2018-04-01T22:37:00Z">
              <w:rPr/>
            </w:rPrChange>
          </w:rPr>
          <w:t>displayeach.py</w:t>
        </w:r>
      </w:ins>
    </w:p>
    <w:p w14:paraId="6FE20949" w14:textId="537A226A" w:rsidR="009C351F" w:rsidRDefault="009C351F" w:rsidP="009C351F">
      <w:pPr>
        <w:pStyle w:val="ListParagraph"/>
        <w:numPr>
          <w:ilvl w:val="0"/>
          <w:numId w:val="9"/>
        </w:numPr>
        <w:rPr>
          <w:ins w:id="239" w:author="brandon,rozario" w:date="2018-04-01T22:38:00Z"/>
          <w:u w:val="single"/>
        </w:rPr>
      </w:pPr>
      <w:ins w:id="240" w:author="brandon,rozario" w:date="2018-04-01T22:37:00Z">
        <w:r w:rsidRPr="009C351F">
          <w:rPr>
            <w:u w:val="single"/>
            <w:rPrChange w:id="241" w:author="brandon,rozario" w:date="2018-04-01T22:37:00Z">
              <w:rPr/>
            </w:rPrChange>
          </w:rPr>
          <w:t>get(self)</w:t>
        </w:r>
      </w:ins>
    </w:p>
    <w:p w14:paraId="0F870E7C" w14:textId="0E39FB9E" w:rsidR="009C351F" w:rsidRDefault="009C351F" w:rsidP="009C351F">
      <w:pPr>
        <w:pStyle w:val="ListParagraph"/>
        <w:ind w:left="2160"/>
        <w:rPr>
          <w:ins w:id="242" w:author="brandon,rozario" w:date="2018-04-01T22:39:00Z"/>
        </w:rPr>
      </w:pPr>
      <w:ins w:id="243" w:author="brandon,rozario" w:date="2018-04-01T22:39:00Z">
        <w:r>
          <w:t>-This file is called when a user clicks on a GPU name out of the list of all GPUs to view that GPU’s details.</w:t>
        </w:r>
      </w:ins>
    </w:p>
    <w:p w14:paraId="5FEC7B10" w14:textId="612393CA" w:rsidR="009C351F" w:rsidRDefault="009C351F" w:rsidP="009C351F">
      <w:pPr>
        <w:pStyle w:val="ListParagraph"/>
        <w:ind w:left="2160"/>
        <w:rPr>
          <w:ins w:id="244" w:author="brandon,rozario" w:date="2018-04-01T22:40:00Z"/>
        </w:rPr>
      </w:pPr>
      <w:ins w:id="245" w:author="brandon,rozario" w:date="2018-04-01T22:39:00Z">
        <w:r>
          <w:t>-This method e</w:t>
        </w:r>
      </w:ins>
      <w:ins w:id="246" w:author="brandon,rozario" w:date="2018-04-01T22:40:00Z">
        <w:r>
          <w:t>xtracts the GPU from the datastore using the GPU name that the user clicked on, and returns it using a jinja template.</w:t>
        </w:r>
      </w:ins>
    </w:p>
    <w:p w14:paraId="2CE9980E" w14:textId="41070807" w:rsidR="009C351F" w:rsidRDefault="009C351F" w:rsidP="009C351F">
      <w:pPr>
        <w:pStyle w:val="ListParagraph"/>
        <w:ind w:left="2160"/>
        <w:rPr>
          <w:ins w:id="247" w:author="brandon,rozario" w:date="2018-04-01T22:41:00Z"/>
        </w:rPr>
      </w:pPr>
      <w:ins w:id="248" w:author="brandon,rozario" w:date="2018-04-01T22:40:00Z">
        <w:r>
          <w:t xml:space="preserve">- It also returns the logout link and </w:t>
        </w:r>
      </w:ins>
      <w:ins w:id="249" w:author="brandon,rozario" w:date="2018-04-01T22:41:00Z">
        <w:r>
          <w:t>the list of GPU features.</w:t>
        </w:r>
      </w:ins>
    </w:p>
    <w:p w14:paraId="45CBC65D" w14:textId="77777777" w:rsidR="009C351F" w:rsidRPr="009C351F" w:rsidRDefault="009C351F" w:rsidP="009C351F">
      <w:pPr>
        <w:pStyle w:val="ListParagraph"/>
        <w:ind w:left="2160"/>
        <w:rPr>
          <w:ins w:id="250" w:author="brandon,rozario" w:date="2018-04-01T22:37:00Z"/>
          <w:rPrChange w:id="251" w:author="brandon,rozario" w:date="2018-04-01T22:38:00Z">
            <w:rPr>
              <w:ins w:id="252" w:author="brandon,rozario" w:date="2018-04-01T22:37:00Z"/>
            </w:rPr>
          </w:rPrChange>
        </w:rPr>
        <w:pPrChange w:id="253" w:author="brandon,rozario" w:date="2018-04-01T22:38:00Z">
          <w:pPr>
            <w:pStyle w:val="ListParagraph"/>
            <w:numPr>
              <w:numId w:val="5"/>
            </w:numPr>
            <w:ind w:left="1440" w:hanging="360"/>
          </w:pPr>
        </w:pPrChange>
      </w:pPr>
    </w:p>
    <w:p w14:paraId="2242ABA0" w14:textId="3585C51D" w:rsidR="007758D4" w:rsidRDefault="007758D4" w:rsidP="007758D4">
      <w:pPr>
        <w:pStyle w:val="ListParagraph"/>
        <w:numPr>
          <w:ilvl w:val="0"/>
          <w:numId w:val="5"/>
        </w:numPr>
        <w:rPr>
          <w:ins w:id="254" w:author="brandon,rozario" w:date="2018-04-01T22:41:00Z"/>
          <w:b/>
          <w:u w:val="single"/>
        </w:rPr>
      </w:pPr>
      <w:ins w:id="255" w:author="brandon,rozario" w:date="2018-04-01T19:17:00Z">
        <w:r w:rsidRPr="009C351F">
          <w:rPr>
            <w:b/>
            <w:u w:val="single"/>
            <w:rPrChange w:id="256" w:author="brandon,rozario" w:date="2018-04-01T22:41:00Z">
              <w:rPr/>
            </w:rPrChange>
          </w:rPr>
          <w:t>displaygpu.py</w:t>
        </w:r>
      </w:ins>
    </w:p>
    <w:p w14:paraId="73A77F49" w14:textId="26FA49F7" w:rsidR="009C351F" w:rsidRDefault="009C351F" w:rsidP="009C351F">
      <w:pPr>
        <w:pStyle w:val="ListParagraph"/>
        <w:numPr>
          <w:ilvl w:val="0"/>
          <w:numId w:val="10"/>
        </w:numPr>
        <w:rPr>
          <w:ins w:id="257" w:author="brandon,rozario" w:date="2018-04-01T22:41:00Z"/>
          <w:u w:val="single"/>
        </w:rPr>
      </w:pPr>
      <w:ins w:id="258" w:author="brandon,rozario" w:date="2018-04-01T22:41:00Z">
        <w:r w:rsidRPr="009C351F">
          <w:rPr>
            <w:u w:val="single"/>
            <w:rPrChange w:id="259" w:author="brandon,rozario" w:date="2018-04-01T22:41:00Z">
              <w:rPr/>
            </w:rPrChange>
          </w:rPr>
          <w:t>get(self)</w:t>
        </w:r>
      </w:ins>
    </w:p>
    <w:p w14:paraId="6AF45D06" w14:textId="38A386BD" w:rsidR="009C351F" w:rsidRPr="009C351F" w:rsidRDefault="009C351F" w:rsidP="009C351F">
      <w:pPr>
        <w:pStyle w:val="ListParagraph"/>
        <w:numPr>
          <w:ilvl w:val="0"/>
          <w:numId w:val="11"/>
        </w:numPr>
        <w:rPr>
          <w:ins w:id="260" w:author="brandon,rozario" w:date="2018-04-01T22:42:00Z"/>
          <w:u w:val="single"/>
          <w:rPrChange w:id="261" w:author="brandon,rozario" w:date="2018-04-01T22:42:00Z">
            <w:rPr>
              <w:ins w:id="262" w:author="brandon,rozario" w:date="2018-04-01T22:42:00Z"/>
            </w:rPr>
          </w:rPrChange>
        </w:rPr>
      </w:pPr>
      <w:ins w:id="263" w:author="brandon,rozario" w:date="2018-04-01T22:42:00Z">
        <w:r>
          <w:t>The get request is used to populate the webpage with names of all GPU’s in the datastore.</w:t>
        </w:r>
      </w:ins>
    </w:p>
    <w:p w14:paraId="7474D806" w14:textId="7917083C" w:rsidR="009C351F" w:rsidRDefault="009C351F" w:rsidP="009C351F">
      <w:pPr>
        <w:pStyle w:val="ListParagraph"/>
        <w:numPr>
          <w:ilvl w:val="0"/>
          <w:numId w:val="11"/>
        </w:numPr>
        <w:rPr>
          <w:ins w:id="264" w:author="brandon,rozario" w:date="2018-04-01T22:43:00Z"/>
        </w:rPr>
      </w:pPr>
      <w:ins w:id="265" w:author="brandon,rozario" w:date="2018-04-01T22:43:00Z">
        <w:r w:rsidRPr="009C351F">
          <w:rPr>
            <w:rPrChange w:id="266" w:author="brandon,rozario" w:date="2018-04-01T22:43:00Z">
              <w:rPr>
                <w:u w:val="single"/>
              </w:rPr>
            </w:rPrChange>
          </w:rPr>
          <w:lastRenderedPageBreak/>
          <w:t xml:space="preserve">A </w:t>
        </w:r>
        <w:r>
          <w:t xml:space="preserve">query is run to retrieve all datastore objects of Kind ‘Features’ (i.e. all the </w:t>
        </w:r>
        <w:proofErr w:type="spellStart"/>
        <w:r>
          <w:t>gpu’s</w:t>
        </w:r>
        <w:proofErr w:type="spellEnd"/>
        <w:r>
          <w:t>) and returned via jinja.</w:t>
        </w:r>
      </w:ins>
    </w:p>
    <w:p w14:paraId="03A3DC30" w14:textId="46EE00CC" w:rsidR="009C351F" w:rsidRPr="009C351F" w:rsidRDefault="009C351F" w:rsidP="009C351F">
      <w:pPr>
        <w:pStyle w:val="ListParagraph"/>
        <w:numPr>
          <w:ilvl w:val="0"/>
          <w:numId w:val="11"/>
        </w:numPr>
        <w:rPr>
          <w:ins w:id="267" w:author="brandon,rozario" w:date="2018-04-01T22:41:00Z"/>
          <w:rPrChange w:id="268" w:author="brandon,rozario" w:date="2018-04-01T22:43:00Z">
            <w:rPr>
              <w:ins w:id="269" w:author="brandon,rozario" w:date="2018-04-01T22:41:00Z"/>
              <w:u w:val="single"/>
            </w:rPr>
          </w:rPrChange>
        </w:rPr>
        <w:pPrChange w:id="270" w:author="brandon,rozario" w:date="2018-04-01T22:42:00Z">
          <w:pPr>
            <w:pStyle w:val="ListParagraph"/>
            <w:numPr>
              <w:numId w:val="10"/>
            </w:numPr>
            <w:ind w:left="2160" w:hanging="720"/>
          </w:pPr>
        </w:pPrChange>
      </w:pPr>
      <w:ins w:id="271" w:author="brandon,rozario" w:date="2018-04-01T22:43:00Z">
        <w:r>
          <w:t xml:space="preserve">It </w:t>
        </w:r>
      </w:ins>
      <w:ins w:id="272" w:author="brandon,rozario" w:date="2018-04-01T22:44:00Z">
        <w:r>
          <w:t>also sends the logout link and default sort order (special feature) via jinja</w:t>
        </w:r>
      </w:ins>
    </w:p>
    <w:p w14:paraId="2EB43549" w14:textId="33A178D6" w:rsidR="009C351F" w:rsidRDefault="009C351F" w:rsidP="009C351F">
      <w:pPr>
        <w:pStyle w:val="ListParagraph"/>
        <w:numPr>
          <w:ilvl w:val="0"/>
          <w:numId w:val="10"/>
        </w:numPr>
        <w:rPr>
          <w:ins w:id="273" w:author="brandon,rozario" w:date="2018-04-01T22:44:00Z"/>
          <w:u w:val="single"/>
        </w:rPr>
      </w:pPr>
      <w:ins w:id="274" w:author="brandon,rozario" w:date="2018-04-01T22:41:00Z">
        <w:r>
          <w:rPr>
            <w:u w:val="single"/>
          </w:rPr>
          <w:t>post(self)</w:t>
        </w:r>
      </w:ins>
    </w:p>
    <w:p w14:paraId="54A584B4" w14:textId="4908F383" w:rsidR="009C351F" w:rsidRDefault="009C351F" w:rsidP="009C351F">
      <w:pPr>
        <w:pStyle w:val="ListParagraph"/>
        <w:numPr>
          <w:ilvl w:val="0"/>
          <w:numId w:val="11"/>
        </w:numPr>
        <w:rPr>
          <w:ins w:id="275" w:author="brandon,rozario" w:date="2018-04-01T22:45:00Z"/>
        </w:rPr>
      </w:pPr>
      <w:ins w:id="276" w:author="brandon,rozario" w:date="2018-04-01T22:44:00Z">
        <w:r w:rsidRPr="009C351F">
          <w:rPr>
            <w:rPrChange w:id="277" w:author="brandon,rozario" w:date="2018-04-01T22:44:00Z">
              <w:rPr>
                <w:u w:val="single"/>
              </w:rPr>
            </w:rPrChange>
          </w:rPr>
          <w:t xml:space="preserve">The </w:t>
        </w:r>
        <w:r>
          <w:t xml:space="preserve">post method is solely to serve the </w:t>
        </w:r>
      </w:ins>
      <w:ins w:id="278" w:author="brandon,rozario" w:date="2018-04-01T22:45:00Z">
        <w:r>
          <w:t>special feature i.e. toggling the sort order of GPU names between ascending and descending.</w:t>
        </w:r>
      </w:ins>
    </w:p>
    <w:p w14:paraId="7772C054" w14:textId="6FE95DB7" w:rsidR="009C351F" w:rsidRDefault="009C351F" w:rsidP="009C351F">
      <w:pPr>
        <w:pStyle w:val="ListParagraph"/>
        <w:numPr>
          <w:ilvl w:val="0"/>
          <w:numId w:val="11"/>
        </w:numPr>
        <w:rPr>
          <w:ins w:id="279" w:author="brandon,rozario" w:date="2018-04-01T22:45:00Z"/>
        </w:rPr>
      </w:pPr>
      <w:ins w:id="280" w:author="brandon,rozario" w:date="2018-04-01T22:45:00Z">
        <w:r>
          <w:t xml:space="preserve">The post request contains the current sort order. </w:t>
        </w:r>
      </w:ins>
    </w:p>
    <w:p w14:paraId="66BD189C" w14:textId="1C09024B" w:rsidR="009C351F" w:rsidRPr="009C351F" w:rsidRDefault="00A90E52" w:rsidP="009C351F">
      <w:pPr>
        <w:pStyle w:val="ListParagraph"/>
        <w:numPr>
          <w:ilvl w:val="0"/>
          <w:numId w:val="11"/>
        </w:numPr>
        <w:rPr>
          <w:ins w:id="281" w:author="brandon,rozario" w:date="2018-04-01T19:17:00Z"/>
          <w:rPrChange w:id="282" w:author="brandon,rozario" w:date="2018-04-01T22:44:00Z">
            <w:rPr>
              <w:ins w:id="283" w:author="brandon,rozario" w:date="2018-04-01T19:17:00Z"/>
            </w:rPr>
          </w:rPrChange>
        </w:rPr>
        <w:pPrChange w:id="284" w:author="brandon,rozario" w:date="2018-04-01T22:44:00Z">
          <w:pPr>
            <w:pStyle w:val="ListParagraph"/>
            <w:numPr>
              <w:numId w:val="5"/>
            </w:numPr>
            <w:ind w:left="1440" w:hanging="360"/>
          </w:pPr>
        </w:pPrChange>
      </w:pPr>
      <w:ins w:id="285" w:author="brandon,rozario" w:date="2018-04-01T22:50:00Z">
        <w:r>
          <w:t>The function then toggles the sort order an</w:t>
        </w:r>
      </w:ins>
      <w:ins w:id="286" w:author="brandon,rozario" w:date="2018-04-01T22:51:00Z">
        <w:r>
          <w:t>d reloads the HTML page with the new sort order.</w:t>
        </w:r>
      </w:ins>
    </w:p>
    <w:p w14:paraId="28F5E226" w14:textId="7C41E624" w:rsidR="00A90E52" w:rsidRDefault="00B43979" w:rsidP="00A90E52">
      <w:pPr>
        <w:pStyle w:val="ListParagraph"/>
        <w:numPr>
          <w:ilvl w:val="0"/>
          <w:numId w:val="5"/>
        </w:numPr>
        <w:rPr>
          <w:ins w:id="287" w:author="brandon,rozario" w:date="2018-04-01T22:51:00Z"/>
          <w:b/>
          <w:u w:val="single"/>
        </w:rPr>
      </w:pPr>
      <w:ins w:id="288" w:author="brandon,rozario" w:date="2018-04-01T19:20:00Z">
        <w:r w:rsidRPr="00A90E52">
          <w:rPr>
            <w:b/>
            <w:u w:val="single"/>
            <w:rPrChange w:id="289" w:author="brandon,rozario" w:date="2018-04-01T22:51:00Z">
              <w:rPr/>
            </w:rPrChange>
          </w:rPr>
          <w:t>editgpu.py</w:t>
        </w:r>
      </w:ins>
    </w:p>
    <w:p w14:paraId="356573F5" w14:textId="3A466230" w:rsidR="000212C2" w:rsidRDefault="00A90E52" w:rsidP="000212C2">
      <w:pPr>
        <w:pStyle w:val="ListParagraph"/>
        <w:numPr>
          <w:ilvl w:val="0"/>
          <w:numId w:val="13"/>
        </w:numPr>
        <w:rPr>
          <w:ins w:id="290" w:author="brandon,rozario" w:date="2018-04-01T22:58:00Z"/>
          <w:u w:val="single"/>
        </w:rPr>
      </w:pPr>
      <w:ins w:id="291" w:author="brandon,rozario" w:date="2018-04-01T22:51:00Z">
        <w:r w:rsidRPr="00A90E52">
          <w:rPr>
            <w:u w:val="single"/>
            <w:rPrChange w:id="292" w:author="brandon,rozario" w:date="2018-04-01T22:51:00Z">
              <w:rPr>
                <w:b/>
                <w:u w:val="single"/>
              </w:rPr>
            </w:rPrChange>
          </w:rPr>
          <w:t>post(self)</w:t>
        </w:r>
      </w:ins>
    </w:p>
    <w:p w14:paraId="6FB82795" w14:textId="1038B277" w:rsidR="000212C2" w:rsidRDefault="000212C2" w:rsidP="000212C2">
      <w:pPr>
        <w:pStyle w:val="ListParagraph"/>
        <w:ind w:left="2160"/>
        <w:rPr>
          <w:ins w:id="293" w:author="brandon,rozario" w:date="2018-04-01T23:00:00Z"/>
        </w:rPr>
      </w:pPr>
      <w:ins w:id="294" w:author="brandon,rozario" w:date="2018-04-01T22:58:00Z">
        <w:r w:rsidRPr="000212C2">
          <w:rPr>
            <w:rPrChange w:id="295" w:author="brandon,rozario" w:date="2018-04-01T22:58:00Z">
              <w:rPr>
                <w:u w:val="single"/>
              </w:rPr>
            </w:rPrChange>
          </w:rPr>
          <w:t xml:space="preserve">- </w:t>
        </w:r>
        <w:r w:rsidRPr="000212C2">
          <w:rPr>
            <w:rPrChange w:id="296" w:author="brandon,rozario" w:date="2018-04-01T22:58:00Z">
              <w:rPr/>
            </w:rPrChange>
          </w:rPr>
          <w:t>This method edits GPU information.</w:t>
        </w:r>
      </w:ins>
    </w:p>
    <w:p w14:paraId="6A234AD5" w14:textId="41AAB498" w:rsidR="000212C2" w:rsidRDefault="000212C2" w:rsidP="000212C2">
      <w:pPr>
        <w:pStyle w:val="ListParagraph"/>
        <w:ind w:left="2160"/>
        <w:rPr>
          <w:ins w:id="297" w:author="brandon,rozario" w:date="2018-04-01T23:00:00Z"/>
        </w:rPr>
      </w:pPr>
      <w:ins w:id="298" w:author="brandon,rozario" w:date="2018-04-01T23:00:00Z">
        <w:r>
          <w:t>- Two buttons point to this page: EDIT and SUBMIT</w:t>
        </w:r>
      </w:ins>
    </w:p>
    <w:p w14:paraId="4CDF0116" w14:textId="09BFDAC6" w:rsidR="000212C2" w:rsidRDefault="000212C2" w:rsidP="000212C2">
      <w:pPr>
        <w:pStyle w:val="ListParagraph"/>
        <w:ind w:left="2160"/>
        <w:rPr>
          <w:ins w:id="299" w:author="brandon,rozario" w:date="2018-04-01T23:01:00Z"/>
        </w:rPr>
      </w:pPr>
      <w:ins w:id="300" w:author="brandon,rozario" w:date="2018-04-01T23:00:00Z">
        <w:r>
          <w:t xml:space="preserve">- The edit button is used to get the </w:t>
        </w:r>
      </w:ins>
      <w:ins w:id="301" w:author="brandon,rozario" w:date="2018-04-01T23:01:00Z">
        <w:r>
          <w:t>user to the edit page. It sends the id of the GPU to the edited along with the request.</w:t>
        </w:r>
      </w:ins>
    </w:p>
    <w:p w14:paraId="20389647" w14:textId="7056578A" w:rsidR="000212C2" w:rsidRDefault="000212C2" w:rsidP="000212C2">
      <w:pPr>
        <w:pStyle w:val="ListParagraph"/>
        <w:ind w:left="2160"/>
        <w:rPr>
          <w:ins w:id="302" w:author="brandon,rozario" w:date="2018-04-01T23:02:00Z"/>
        </w:rPr>
      </w:pPr>
      <w:ins w:id="303" w:author="brandon,rozario" w:date="2018-04-01T23:01:00Z">
        <w:r>
          <w:t xml:space="preserve">-If the edit button was clicked, the </w:t>
        </w:r>
        <w:proofErr w:type="gramStart"/>
        <w:r>
          <w:t>post(</w:t>
        </w:r>
        <w:proofErr w:type="gramEnd"/>
        <w:r>
          <w:t xml:space="preserve">) method queries the datastore for the data </w:t>
        </w:r>
      </w:ins>
      <w:ins w:id="304" w:author="brandon,rozario" w:date="2018-04-01T23:02:00Z">
        <w:r>
          <w:t xml:space="preserve">of the selected GPU and sends </w:t>
        </w:r>
      </w:ins>
      <w:ins w:id="305" w:author="brandon,rozario" w:date="2018-04-01T23:05:00Z">
        <w:r>
          <w:t>back the GPU object</w:t>
        </w:r>
      </w:ins>
      <w:ins w:id="306" w:author="brandon,rozario" w:date="2018-04-01T23:02:00Z">
        <w:r>
          <w:t xml:space="preserve"> </w:t>
        </w:r>
      </w:ins>
      <w:ins w:id="307" w:author="brandon,rozario" w:date="2018-04-01T23:05:00Z">
        <w:r>
          <w:t xml:space="preserve">as </w:t>
        </w:r>
      </w:ins>
      <w:ins w:id="308" w:author="brandon,rozario" w:date="2018-04-01T23:02:00Z">
        <w:r>
          <w:t>the response via jinja.</w:t>
        </w:r>
      </w:ins>
    </w:p>
    <w:p w14:paraId="74B6E480" w14:textId="52038AA2" w:rsidR="000212C2" w:rsidRDefault="000212C2" w:rsidP="000212C2">
      <w:pPr>
        <w:pStyle w:val="ListParagraph"/>
        <w:ind w:left="2160"/>
        <w:rPr>
          <w:ins w:id="309" w:author="brandon,rozario" w:date="2018-04-01T22:58:00Z"/>
        </w:rPr>
      </w:pPr>
      <w:ins w:id="310" w:author="brandon,rozario" w:date="2018-04-01T23:02:00Z">
        <w:r>
          <w:t xml:space="preserve">- It also sends back the </w:t>
        </w:r>
      </w:ins>
      <w:ins w:id="311" w:author="brandon,rozario" w:date="2018-04-01T23:03:00Z">
        <w:r>
          <w:t xml:space="preserve">logout </w:t>
        </w:r>
      </w:ins>
      <w:ins w:id="312" w:author="brandon,rozario" w:date="2018-04-01T23:04:00Z">
        <w:r>
          <w:t>link and list of GPU properties.</w:t>
        </w:r>
      </w:ins>
    </w:p>
    <w:p w14:paraId="62780013" w14:textId="42E094DB" w:rsidR="000212C2" w:rsidRDefault="000212C2" w:rsidP="000212C2">
      <w:pPr>
        <w:pStyle w:val="ListParagraph"/>
        <w:ind w:left="2160"/>
        <w:rPr>
          <w:ins w:id="313" w:author="brandon,rozario" w:date="2018-04-01T23:07:00Z"/>
        </w:rPr>
      </w:pPr>
      <w:ins w:id="314" w:author="brandon,rozario" w:date="2018-04-01T22:58:00Z">
        <w:r>
          <w:t xml:space="preserve">- </w:t>
        </w:r>
      </w:ins>
      <w:ins w:id="315" w:author="brandon,rozario" w:date="2018-04-01T23:05:00Z">
        <w:r>
          <w:t xml:space="preserve">If the submit button was clicked, the </w:t>
        </w:r>
        <w:proofErr w:type="gramStart"/>
        <w:r>
          <w:t>post(</w:t>
        </w:r>
        <w:proofErr w:type="gramEnd"/>
        <w:r>
          <w:t>) method accepts the changed values of the GPU properties</w:t>
        </w:r>
      </w:ins>
      <w:ins w:id="316" w:author="brandon,rozario" w:date="2018-04-01T23:06:00Z">
        <w:r w:rsidR="007B49F5">
          <w:t>. It gets the GPU object from the datastore, updates its values, and saves it back in the datastore before redirecting the user to the homepage</w:t>
        </w:r>
      </w:ins>
      <w:ins w:id="317" w:author="brandon,rozario" w:date="2018-04-01T23:07:00Z">
        <w:r w:rsidR="007B49F5">
          <w:t>.</w:t>
        </w:r>
      </w:ins>
    </w:p>
    <w:p w14:paraId="3CBB705F" w14:textId="77777777" w:rsidR="007B49F5" w:rsidRPr="000212C2" w:rsidRDefault="007B49F5" w:rsidP="000212C2">
      <w:pPr>
        <w:pStyle w:val="ListParagraph"/>
        <w:ind w:left="2160"/>
        <w:rPr>
          <w:ins w:id="318" w:author="brandon,rozario" w:date="2018-04-01T19:20:00Z"/>
          <w:rPrChange w:id="319" w:author="brandon,rozario" w:date="2018-04-01T22:57:00Z">
            <w:rPr>
              <w:ins w:id="320" w:author="brandon,rozario" w:date="2018-04-01T19:20:00Z"/>
            </w:rPr>
          </w:rPrChange>
        </w:rPr>
        <w:pPrChange w:id="321" w:author="brandon,rozario" w:date="2018-04-01T23:05:00Z">
          <w:pPr>
            <w:pStyle w:val="ListParagraph"/>
            <w:numPr>
              <w:numId w:val="5"/>
            </w:numPr>
            <w:ind w:left="1440" w:hanging="360"/>
          </w:pPr>
        </w:pPrChange>
      </w:pPr>
    </w:p>
    <w:p w14:paraId="64E921E2" w14:textId="77777777" w:rsidR="007B49F5" w:rsidRDefault="00B43979" w:rsidP="007B49F5">
      <w:pPr>
        <w:pStyle w:val="ListParagraph"/>
        <w:numPr>
          <w:ilvl w:val="0"/>
          <w:numId w:val="5"/>
        </w:numPr>
        <w:rPr>
          <w:ins w:id="322" w:author="brandon,rozario" w:date="2018-04-01T23:07:00Z"/>
          <w:b/>
          <w:u w:val="single"/>
        </w:rPr>
      </w:pPr>
      <w:ins w:id="323" w:author="brandon,rozario" w:date="2018-04-01T19:20:00Z">
        <w:r w:rsidRPr="007B49F5">
          <w:rPr>
            <w:b/>
            <w:u w:val="single"/>
            <w:rPrChange w:id="324" w:author="brandon,rozario" w:date="2018-04-01T23:07:00Z">
              <w:rPr/>
            </w:rPrChange>
          </w:rPr>
          <w:t>gpu_features.py</w:t>
        </w:r>
      </w:ins>
    </w:p>
    <w:p w14:paraId="1AEAB28A" w14:textId="5EC5C13A" w:rsidR="007B49F5" w:rsidRPr="007B49F5" w:rsidRDefault="007B49F5" w:rsidP="007B49F5">
      <w:pPr>
        <w:pStyle w:val="ListParagraph"/>
        <w:ind w:left="1440"/>
        <w:rPr>
          <w:ins w:id="325" w:author="brandon,rozario" w:date="2018-04-01T23:07:00Z"/>
          <w:b/>
          <w:u w:val="single"/>
          <w:rPrChange w:id="326" w:author="brandon,rozario" w:date="2018-04-01T23:07:00Z">
            <w:rPr>
              <w:ins w:id="327" w:author="brandon,rozario" w:date="2018-04-01T23:07:00Z"/>
            </w:rPr>
          </w:rPrChange>
        </w:rPr>
        <w:pPrChange w:id="328" w:author="brandon,rozario" w:date="2018-04-01T23:07:00Z">
          <w:pPr>
            <w:pStyle w:val="ListParagraph"/>
            <w:ind w:left="1440"/>
          </w:pPr>
        </w:pPrChange>
      </w:pPr>
      <w:ins w:id="329" w:author="brandon,rozario" w:date="2018-04-01T23:07:00Z">
        <w:r>
          <w:t xml:space="preserve">-This file represents the </w:t>
        </w:r>
        <w:proofErr w:type="spellStart"/>
        <w:r>
          <w:t>ndb</w:t>
        </w:r>
        <w:proofErr w:type="spellEnd"/>
        <w:r>
          <w:t xml:space="preserve"> Model and is named “Features”</w:t>
        </w:r>
      </w:ins>
    </w:p>
    <w:p w14:paraId="2A4F85EA" w14:textId="75DBF180" w:rsidR="007B49F5" w:rsidRDefault="007B49F5" w:rsidP="007B49F5">
      <w:pPr>
        <w:pStyle w:val="ListParagraph"/>
        <w:ind w:left="1440"/>
        <w:rPr>
          <w:ins w:id="330" w:author="brandon,rozario" w:date="2018-04-01T23:08:00Z"/>
        </w:rPr>
      </w:pPr>
      <w:ins w:id="331" w:author="brandon,rozario" w:date="2018-04-01T23:07:00Z">
        <w:r>
          <w:t xml:space="preserve">- It has 6 </w:t>
        </w:r>
      </w:ins>
      <w:proofErr w:type="spellStart"/>
      <w:ins w:id="332" w:author="brandon,rozario" w:date="2018-04-01T23:08:00Z">
        <w:r>
          <w:t>ndb</w:t>
        </w:r>
        <w:proofErr w:type="spellEnd"/>
        <w:r>
          <w:t xml:space="preserve"> String properties, one for each GPU Feature.</w:t>
        </w:r>
      </w:ins>
    </w:p>
    <w:p w14:paraId="11CCA24F" w14:textId="77777777" w:rsidR="007B49F5" w:rsidRPr="007B49F5" w:rsidRDefault="007B49F5" w:rsidP="007B49F5">
      <w:pPr>
        <w:pStyle w:val="ListParagraph"/>
        <w:ind w:left="1440"/>
        <w:rPr>
          <w:ins w:id="333" w:author="brandon,rozario" w:date="2018-04-01T19:20:00Z"/>
          <w:rPrChange w:id="334" w:author="brandon,rozario" w:date="2018-04-01T23:07:00Z">
            <w:rPr>
              <w:ins w:id="335" w:author="brandon,rozario" w:date="2018-04-01T19:20:00Z"/>
            </w:rPr>
          </w:rPrChange>
        </w:rPr>
        <w:pPrChange w:id="336" w:author="brandon,rozario" w:date="2018-04-01T23:07:00Z">
          <w:pPr>
            <w:pStyle w:val="ListParagraph"/>
            <w:numPr>
              <w:numId w:val="5"/>
            </w:numPr>
            <w:ind w:left="1440" w:hanging="360"/>
          </w:pPr>
        </w:pPrChange>
      </w:pPr>
    </w:p>
    <w:p w14:paraId="01AAF070" w14:textId="4AA9BBF5" w:rsidR="007B49F5" w:rsidRDefault="00B43979" w:rsidP="007B49F5">
      <w:pPr>
        <w:pStyle w:val="ListParagraph"/>
        <w:numPr>
          <w:ilvl w:val="0"/>
          <w:numId w:val="5"/>
        </w:numPr>
        <w:rPr>
          <w:ins w:id="337" w:author="brandon,rozario" w:date="2018-04-01T23:08:00Z"/>
          <w:b/>
          <w:u w:val="single"/>
        </w:rPr>
      </w:pPr>
      <w:ins w:id="338" w:author="brandon,rozario" w:date="2018-04-01T19:20:00Z">
        <w:r w:rsidRPr="007B49F5">
          <w:rPr>
            <w:b/>
            <w:u w:val="single"/>
            <w:rPrChange w:id="339" w:author="brandon,rozario" w:date="2018-04-01T23:08:00Z">
              <w:rPr/>
            </w:rPrChange>
          </w:rPr>
          <w:t>login.py</w:t>
        </w:r>
      </w:ins>
    </w:p>
    <w:p w14:paraId="6C9C74C0" w14:textId="328E14DA" w:rsidR="007B49F5" w:rsidRDefault="007B49F5" w:rsidP="007B49F5">
      <w:pPr>
        <w:pStyle w:val="ListParagraph"/>
        <w:ind w:left="1440"/>
        <w:rPr>
          <w:ins w:id="340" w:author="brandon,rozario" w:date="2018-04-01T23:09:00Z"/>
        </w:rPr>
      </w:pPr>
      <w:ins w:id="341" w:author="brandon,rozario" w:date="2018-04-01T23:08:00Z">
        <w:r w:rsidRPr="0018406A">
          <w:rPr>
            <w:b/>
            <w:rPrChange w:id="342" w:author="brandon,rozario" w:date="2018-04-01T23:09:00Z">
              <w:rPr>
                <w:b/>
                <w:u w:val="single"/>
              </w:rPr>
            </w:rPrChange>
          </w:rPr>
          <w:t>-</w:t>
        </w:r>
      </w:ins>
      <w:ins w:id="343" w:author="brandon,rozario" w:date="2018-04-01T23:09:00Z">
        <w:r w:rsidR="0018406A" w:rsidRPr="0018406A">
          <w:rPr>
            <w:rPrChange w:id="344" w:author="brandon,rozario" w:date="2018-04-01T23:09:00Z">
              <w:rPr>
                <w:b/>
                <w:u w:val="single"/>
              </w:rPr>
            </w:rPrChange>
          </w:rPr>
          <w:t>This i</w:t>
        </w:r>
        <w:r w:rsidR="0018406A">
          <w:t>s the landing page of the application.</w:t>
        </w:r>
      </w:ins>
    </w:p>
    <w:p w14:paraId="0ED39CF5" w14:textId="77777777" w:rsidR="0018406A" w:rsidRDefault="0018406A" w:rsidP="007B49F5">
      <w:pPr>
        <w:pStyle w:val="ListParagraph"/>
        <w:ind w:left="1440"/>
        <w:rPr>
          <w:ins w:id="345" w:author="brandon,rozario" w:date="2018-04-01T23:09:00Z"/>
        </w:rPr>
      </w:pPr>
      <w:ins w:id="346" w:author="brandon,rozario" w:date="2018-04-01T23:09:00Z">
        <w:r w:rsidRPr="0018406A">
          <w:rPr>
            <w:b/>
            <w:rPrChange w:id="347" w:author="brandon,rozario" w:date="2018-04-01T23:09:00Z">
              <w:rPr>
                <w:b/>
                <w:u w:val="single"/>
              </w:rPr>
            </w:rPrChange>
          </w:rPr>
          <w:t>-</w:t>
        </w:r>
        <w:r w:rsidRPr="0018406A">
          <w:rPr>
            <w:rPrChange w:id="348" w:author="brandon,rozario" w:date="2018-04-01T23:09:00Z">
              <w:rPr>
                <w:b/>
                <w:u w:val="single"/>
              </w:rPr>
            </w:rPrChange>
          </w:rPr>
          <w:t>If a</w:t>
        </w:r>
        <w:r>
          <w:t xml:space="preserve"> user exists, it redirects to the </w:t>
        </w:r>
        <w:proofErr w:type="spellStart"/>
        <w:r>
          <w:t>displaygpu</w:t>
        </w:r>
        <w:proofErr w:type="spellEnd"/>
        <w:r>
          <w:t xml:space="preserve"> page.</w:t>
        </w:r>
      </w:ins>
    </w:p>
    <w:p w14:paraId="0FC2B1CF" w14:textId="355534BD" w:rsidR="0018406A" w:rsidRDefault="0018406A" w:rsidP="007B49F5">
      <w:pPr>
        <w:pStyle w:val="ListParagraph"/>
        <w:ind w:left="1440"/>
        <w:rPr>
          <w:ins w:id="349" w:author="brandon,rozario" w:date="2018-04-01T23:10:00Z"/>
        </w:rPr>
      </w:pPr>
      <w:ins w:id="350" w:author="brandon,rozario" w:date="2018-04-01T23:09:00Z">
        <w:r w:rsidRPr="0018406A">
          <w:rPr>
            <w:rPrChange w:id="351" w:author="brandon,rozario" w:date="2018-04-01T23:09:00Z">
              <w:rPr>
                <w:b/>
              </w:rPr>
            </w:rPrChange>
          </w:rPr>
          <w:t>-</w:t>
        </w:r>
        <w:r w:rsidRPr="0018406A">
          <w:rPr>
            <w:rPrChange w:id="352" w:author="brandon,rozario" w:date="2018-04-01T23:09:00Z">
              <w:rPr>
                <w:b/>
                <w:u w:val="single"/>
              </w:rPr>
            </w:rPrChange>
          </w:rPr>
          <w:t xml:space="preserve"> If </w:t>
        </w:r>
        <w:proofErr w:type="gramStart"/>
        <w:r w:rsidRPr="0018406A">
          <w:rPr>
            <w:rPrChange w:id="353" w:author="brandon,rozario" w:date="2018-04-01T23:09:00Z">
              <w:rPr>
                <w:b/>
                <w:u w:val="single"/>
              </w:rPr>
            </w:rPrChange>
          </w:rPr>
          <w:t xml:space="preserve">a  </w:t>
        </w:r>
        <w:r>
          <w:t>user</w:t>
        </w:r>
        <w:proofErr w:type="gramEnd"/>
        <w:r>
          <w:t xml:space="preserve"> is not logged in, </w:t>
        </w:r>
      </w:ins>
      <w:ins w:id="354" w:author="brandon,rozario" w:date="2018-04-01T23:10:00Z">
        <w:r>
          <w:t>it displays the login page for the user to sign in.</w:t>
        </w:r>
      </w:ins>
    </w:p>
    <w:p w14:paraId="20D511DA" w14:textId="5CCDCD5E" w:rsidR="0018406A" w:rsidRDefault="0018406A" w:rsidP="007B49F5">
      <w:pPr>
        <w:pStyle w:val="ListParagraph"/>
        <w:ind w:left="1440"/>
        <w:rPr>
          <w:ins w:id="355" w:author="brandon,rozario" w:date="2018-04-01T23:10:00Z"/>
        </w:rPr>
      </w:pPr>
      <w:ins w:id="356" w:author="brandon,rozario" w:date="2018-04-01T23:10:00Z">
        <w:r>
          <w:t>-It also contains the URL definitions for the application at the end.</w:t>
        </w:r>
      </w:ins>
    </w:p>
    <w:p w14:paraId="5E4C835C" w14:textId="77777777" w:rsidR="0018406A" w:rsidRPr="0018406A" w:rsidRDefault="0018406A" w:rsidP="007B49F5">
      <w:pPr>
        <w:pStyle w:val="ListParagraph"/>
        <w:ind w:left="1440"/>
        <w:rPr>
          <w:ins w:id="357" w:author="brandon,rozario" w:date="2018-04-01T23:08:00Z"/>
          <w:rPrChange w:id="358" w:author="brandon,rozario" w:date="2018-04-01T23:09:00Z">
            <w:rPr>
              <w:ins w:id="359" w:author="brandon,rozario" w:date="2018-04-01T23:08:00Z"/>
            </w:rPr>
          </w:rPrChange>
        </w:rPr>
        <w:pPrChange w:id="360" w:author="brandon,rozario" w:date="2018-04-01T23:08:00Z">
          <w:pPr>
            <w:pStyle w:val="ListParagraph"/>
            <w:numPr>
              <w:numId w:val="5"/>
            </w:numPr>
            <w:ind w:left="1440" w:hanging="360"/>
          </w:pPr>
        </w:pPrChange>
      </w:pPr>
    </w:p>
    <w:p w14:paraId="072457B4" w14:textId="3858560F" w:rsidR="00B43979" w:rsidRPr="0018406A" w:rsidRDefault="00B43979" w:rsidP="007758D4">
      <w:pPr>
        <w:pStyle w:val="ListParagraph"/>
        <w:numPr>
          <w:ilvl w:val="0"/>
          <w:numId w:val="5"/>
        </w:numPr>
        <w:rPr>
          <w:ins w:id="361" w:author="brandon,rozario" w:date="2018-04-01T23:10:00Z"/>
          <w:b/>
          <w:u w:val="single"/>
          <w:rPrChange w:id="362" w:author="brandon,rozario" w:date="2018-04-01T23:11:00Z">
            <w:rPr>
              <w:ins w:id="363" w:author="brandon,rozario" w:date="2018-04-01T23:10:00Z"/>
            </w:rPr>
          </w:rPrChange>
        </w:rPr>
      </w:pPr>
      <w:ins w:id="364" w:author="brandon,rozario" w:date="2018-04-01T19:20:00Z">
        <w:r w:rsidRPr="0018406A">
          <w:rPr>
            <w:b/>
            <w:u w:val="single"/>
            <w:rPrChange w:id="365" w:author="brandon,rozario" w:date="2018-04-01T23:11:00Z">
              <w:rPr/>
            </w:rPrChange>
          </w:rPr>
          <w:t>query.py</w:t>
        </w:r>
      </w:ins>
    </w:p>
    <w:p w14:paraId="2FEA5E08" w14:textId="228480ED" w:rsidR="0018406A" w:rsidRDefault="0018406A" w:rsidP="0018406A">
      <w:pPr>
        <w:pStyle w:val="ListParagraph"/>
        <w:numPr>
          <w:ilvl w:val="0"/>
          <w:numId w:val="14"/>
        </w:numPr>
        <w:rPr>
          <w:ins w:id="366" w:author="brandon,rozario" w:date="2018-04-01T23:11:00Z"/>
          <w:b/>
          <w:u w:val="single"/>
        </w:rPr>
      </w:pPr>
      <w:ins w:id="367" w:author="brandon,rozario" w:date="2018-04-01T23:11:00Z">
        <w:r w:rsidRPr="0018406A">
          <w:rPr>
            <w:b/>
            <w:u w:val="single"/>
            <w:rPrChange w:id="368" w:author="brandon,rozario" w:date="2018-04-01T23:11:00Z">
              <w:rPr/>
            </w:rPrChange>
          </w:rPr>
          <w:t>get(self):</w:t>
        </w:r>
      </w:ins>
    </w:p>
    <w:p w14:paraId="5052CDE7" w14:textId="4F7E0CD5" w:rsidR="0018406A" w:rsidRPr="0018406A" w:rsidRDefault="0018406A" w:rsidP="0018406A">
      <w:pPr>
        <w:pStyle w:val="ListParagraph"/>
        <w:ind w:left="2160"/>
        <w:rPr>
          <w:ins w:id="369" w:author="brandon,rozario" w:date="2018-04-01T23:10:00Z"/>
          <w:rPrChange w:id="370" w:author="brandon,rozario" w:date="2018-04-01T23:11:00Z">
            <w:rPr>
              <w:ins w:id="371" w:author="brandon,rozario" w:date="2018-04-01T23:10:00Z"/>
            </w:rPr>
          </w:rPrChange>
        </w:rPr>
        <w:pPrChange w:id="372" w:author="brandon,rozario" w:date="2018-04-01T23:11:00Z">
          <w:pPr>
            <w:pStyle w:val="ListParagraph"/>
            <w:numPr>
              <w:numId w:val="5"/>
            </w:numPr>
            <w:ind w:left="1440" w:hanging="360"/>
          </w:pPr>
        </w:pPrChange>
      </w:pPr>
      <w:ins w:id="373" w:author="brandon,rozario" w:date="2018-04-01T23:11:00Z">
        <w:r>
          <w:t>This method merely pop</w:t>
        </w:r>
      </w:ins>
      <w:ins w:id="374" w:author="brandon,rozario" w:date="2018-04-01T23:12:00Z">
        <w:r>
          <w:t>ulates the query html page with the logout link, list of GPU features, and flags the ‘</w:t>
        </w:r>
        <w:proofErr w:type="spellStart"/>
        <w:r>
          <w:t>notempty</w:t>
        </w:r>
        <w:proofErr w:type="spellEnd"/>
        <w:r>
          <w:t>’ variable with “wait” indicating the HTML page not to display</w:t>
        </w:r>
      </w:ins>
      <w:ins w:id="375" w:author="brandon,rozario" w:date="2018-04-01T23:13:00Z">
        <w:r>
          <w:t xml:space="preserve"> the heading “RESULTS” because the user has not run a query yet.</w:t>
        </w:r>
      </w:ins>
    </w:p>
    <w:p w14:paraId="2112798D" w14:textId="31BF37B3" w:rsidR="0018406A" w:rsidRDefault="0018406A" w:rsidP="0018406A">
      <w:pPr>
        <w:pStyle w:val="ListParagraph"/>
        <w:numPr>
          <w:ilvl w:val="0"/>
          <w:numId w:val="14"/>
        </w:numPr>
        <w:rPr>
          <w:ins w:id="376" w:author="brandon,rozario" w:date="2018-04-01T23:13:00Z"/>
          <w:b/>
          <w:u w:val="single"/>
        </w:rPr>
      </w:pPr>
      <w:ins w:id="377" w:author="brandon,rozario" w:date="2018-04-01T23:11:00Z">
        <w:r w:rsidRPr="0018406A">
          <w:rPr>
            <w:b/>
            <w:u w:val="single"/>
            <w:rPrChange w:id="378" w:author="brandon,rozario" w:date="2018-04-01T23:11:00Z">
              <w:rPr/>
            </w:rPrChange>
          </w:rPr>
          <w:t>post(self):</w:t>
        </w:r>
      </w:ins>
    </w:p>
    <w:p w14:paraId="0FC88C39" w14:textId="299E08E9" w:rsidR="0018406A" w:rsidRDefault="0018406A" w:rsidP="0018406A">
      <w:pPr>
        <w:pStyle w:val="ListParagraph"/>
        <w:numPr>
          <w:ilvl w:val="0"/>
          <w:numId w:val="11"/>
        </w:numPr>
        <w:rPr>
          <w:ins w:id="379" w:author="brandon,rozario" w:date="2018-04-01T23:14:00Z"/>
        </w:rPr>
      </w:pPr>
      <w:ins w:id="380" w:author="brandon,rozario" w:date="2018-04-01T23:13:00Z">
        <w:r w:rsidRPr="0018406A">
          <w:rPr>
            <w:rPrChange w:id="381" w:author="brandon,rozario" w:date="2018-04-01T23:13:00Z">
              <w:rPr>
                <w:b/>
                <w:u w:val="single"/>
              </w:rPr>
            </w:rPrChange>
          </w:rPr>
          <w:t xml:space="preserve">This </w:t>
        </w:r>
        <w:r>
          <w:t>method filters all GPUs in the datastore and retur</w:t>
        </w:r>
      </w:ins>
      <w:ins w:id="382" w:author="brandon,rozario" w:date="2018-04-01T23:14:00Z">
        <w:r>
          <w:t>ns only the ones that satisfy all the fields the user has chosen.</w:t>
        </w:r>
      </w:ins>
    </w:p>
    <w:p w14:paraId="2EC89542" w14:textId="06E3CB29" w:rsidR="0018406A" w:rsidRDefault="0018406A" w:rsidP="0018406A">
      <w:pPr>
        <w:pStyle w:val="ListParagraph"/>
        <w:numPr>
          <w:ilvl w:val="0"/>
          <w:numId w:val="11"/>
        </w:numPr>
        <w:rPr>
          <w:ins w:id="383" w:author="brandon,rozario" w:date="2018-04-01T23:14:00Z"/>
        </w:rPr>
      </w:pPr>
      <w:ins w:id="384" w:author="brandon,rozario" w:date="2018-04-01T23:14:00Z">
        <w:r>
          <w:t>It starts by generating a list containing all the GPU entities in the datastore.</w:t>
        </w:r>
      </w:ins>
    </w:p>
    <w:p w14:paraId="70D871F3" w14:textId="77777777" w:rsidR="0018406A" w:rsidRDefault="0018406A" w:rsidP="0018406A">
      <w:pPr>
        <w:pStyle w:val="ListParagraph"/>
        <w:numPr>
          <w:ilvl w:val="0"/>
          <w:numId w:val="11"/>
        </w:numPr>
        <w:rPr>
          <w:ins w:id="385" w:author="brandon,rozario" w:date="2018-04-01T23:15:00Z"/>
        </w:rPr>
      </w:pPr>
      <w:ins w:id="386" w:author="brandon,rozario" w:date="2018-04-01T23:14:00Z">
        <w:r>
          <w:lastRenderedPageBreak/>
          <w:t xml:space="preserve">It then checks if the checkbox for a GPU feature is checked. If it is, it </w:t>
        </w:r>
      </w:ins>
      <w:ins w:id="387" w:author="brandon,rozario" w:date="2018-04-01T23:15:00Z">
        <w:r>
          <w:t>filters out all the entities that do not contain that feature and keeps the ones that do.</w:t>
        </w:r>
      </w:ins>
    </w:p>
    <w:p w14:paraId="3CF50D05" w14:textId="77777777" w:rsidR="00EF12A4" w:rsidRDefault="0018406A" w:rsidP="0018406A">
      <w:pPr>
        <w:pStyle w:val="ListParagraph"/>
        <w:numPr>
          <w:ilvl w:val="0"/>
          <w:numId w:val="11"/>
        </w:numPr>
        <w:rPr>
          <w:ins w:id="388" w:author="brandon,rozario" w:date="2018-04-01T23:15:00Z"/>
        </w:rPr>
      </w:pPr>
      <w:ins w:id="389" w:author="brandon,rozario" w:date="2018-04-01T23:15:00Z">
        <w:r>
          <w:t>It then returns the resultant list to the HTML page to be displayed to the user.</w:t>
        </w:r>
      </w:ins>
    </w:p>
    <w:p w14:paraId="11B26F8F" w14:textId="77777777" w:rsidR="00EF12A4" w:rsidRPr="00AD1179" w:rsidRDefault="00EF12A4" w:rsidP="00EF12A4">
      <w:pPr>
        <w:pStyle w:val="Heading2"/>
        <w:rPr>
          <w:ins w:id="390" w:author="brandon,rozario" w:date="2018-04-01T23:15:00Z"/>
          <w:u w:val="single"/>
          <w:rPrChange w:id="391" w:author="brandon,rozario" w:date="2018-04-01T23:18:00Z">
            <w:rPr>
              <w:ins w:id="392" w:author="brandon,rozario" w:date="2018-04-01T23:15:00Z"/>
            </w:rPr>
          </w:rPrChange>
        </w:rPr>
        <w:pPrChange w:id="393" w:author="brandon,rozario" w:date="2018-04-01T23:15:00Z">
          <w:pPr/>
        </w:pPrChange>
      </w:pPr>
    </w:p>
    <w:p w14:paraId="6BF58815" w14:textId="3C6BC218" w:rsidR="0018406A" w:rsidRPr="00AD1179" w:rsidRDefault="00EF12A4" w:rsidP="00EF12A4">
      <w:pPr>
        <w:pStyle w:val="Heading2"/>
        <w:numPr>
          <w:ilvl w:val="0"/>
          <w:numId w:val="2"/>
        </w:numPr>
        <w:rPr>
          <w:ins w:id="394" w:author="brandon,rozario" w:date="2018-04-01T23:18:00Z"/>
          <w:u w:val="single"/>
          <w:rPrChange w:id="395" w:author="brandon,rozario" w:date="2018-04-01T23:18:00Z">
            <w:rPr>
              <w:ins w:id="396" w:author="brandon,rozario" w:date="2018-04-01T23:18:00Z"/>
            </w:rPr>
          </w:rPrChange>
        </w:rPr>
      </w:pPr>
      <w:ins w:id="397" w:author="brandon,rozario" w:date="2018-04-01T23:15:00Z">
        <w:r w:rsidRPr="00AD1179">
          <w:rPr>
            <w:u w:val="single"/>
            <w:rPrChange w:id="398" w:author="brandon,rozario" w:date="2018-04-01T23:18:00Z">
              <w:rPr/>
            </w:rPrChange>
          </w:rPr>
          <w:t xml:space="preserve">Special </w:t>
        </w:r>
        <w:proofErr w:type="gramStart"/>
        <w:r w:rsidRPr="00AD1179">
          <w:rPr>
            <w:u w:val="single"/>
            <w:rPrChange w:id="399" w:author="brandon,rozario" w:date="2018-04-01T23:18:00Z">
              <w:rPr/>
            </w:rPrChange>
          </w:rPr>
          <w:t>Feature</w:t>
        </w:r>
      </w:ins>
      <w:ins w:id="400" w:author="brandon,rozario" w:date="2018-04-01T23:14:00Z">
        <w:r w:rsidR="0018406A" w:rsidRPr="00AD1179">
          <w:rPr>
            <w:u w:val="single"/>
            <w:rPrChange w:id="401" w:author="brandon,rozario" w:date="2018-04-01T23:18:00Z">
              <w:rPr/>
            </w:rPrChange>
          </w:rPr>
          <w:t xml:space="preserve"> </w:t>
        </w:r>
      </w:ins>
      <w:ins w:id="402" w:author="brandon,rozario" w:date="2018-04-01T23:18:00Z">
        <w:r w:rsidR="00AD1179" w:rsidRPr="00AD1179">
          <w:rPr>
            <w:u w:val="single"/>
            <w:rPrChange w:id="403" w:author="brandon,rozario" w:date="2018-04-01T23:18:00Z">
              <w:rPr/>
            </w:rPrChange>
          </w:rPr>
          <w:t>:</w:t>
        </w:r>
        <w:proofErr w:type="gramEnd"/>
        <w:r w:rsidR="00AD1179" w:rsidRPr="00AD1179">
          <w:rPr>
            <w:u w:val="single"/>
            <w:rPrChange w:id="404" w:author="brandon,rozario" w:date="2018-04-01T23:18:00Z">
              <w:rPr/>
            </w:rPrChange>
          </w:rPr>
          <w:t xml:space="preserve"> toggle GPU sort order</w:t>
        </w:r>
      </w:ins>
    </w:p>
    <w:p w14:paraId="4C107969" w14:textId="77777777" w:rsidR="00AD1179" w:rsidRPr="00AD1179" w:rsidRDefault="00AD1179" w:rsidP="00AD1179">
      <w:pPr>
        <w:rPr>
          <w:ins w:id="405" w:author="brandon,rozario" w:date="2018-04-01T23:17:00Z"/>
          <w:rPrChange w:id="406" w:author="brandon,rozario" w:date="2018-04-01T23:18:00Z">
            <w:rPr>
              <w:ins w:id="407" w:author="brandon,rozario" w:date="2018-04-01T23:17:00Z"/>
            </w:rPr>
          </w:rPrChange>
        </w:rPr>
        <w:pPrChange w:id="408" w:author="brandon,rozario" w:date="2018-04-01T23:18:00Z">
          <w:pPr>
            <w:pStyle w:val="Heading2"/>
            <w:numPr>
              <w:numId w:val="2"/>
            </w:numPr>
            <w:ind w:left="720" w:hanging="360"/>
          </w:pPr>
        </w:pPrChange>
      </w:pPr>
    </w:p>
    <w:p w14:paraId="25FC37C9" w14:textId="1AF19D40" w:rsidR="00AD1179" w:rsidRDefault="00AD1179" w:rsidP="00AD1179">
      <w:pPr>
        <w:rPr>
          <w:ins w:id="409" w:author="brandon,rozario" w:date="2018-04-01T23:18:00Z"/>
          <w:b/>
          <w:u w:val="single"/>
        </w:rPr>
      </w:pPr>
      <w:ins w:id="410" w:author="brandon,rozario" w:date="2018-04-01T23:17:00Z">
        <w:r>
          <w:t xml:space="preserve">The special feature is to </w:t>
        </w:r>
      </w:ins>
      <w:ins w:id="411" w:author="brandon,rozario" w:date="2018-04-01T23:18:00Z">
        <w:r>
          <w:t>“</w:t>
        </w:r>
      </w:ins>
      <w:ins w:id="412" w:author="brandon,rozario" w:date="2018-04-01T23:17:00Z">
        <w:r w:rsidRPr="00AD1179">
          <w:rPr>
            <w:b/>
            <w:u w:val="single"/>
            <w:rPrChange w:id="413" w:author="brandon,rozario" w:date="2018-04-01T23:18:00Z">
              <w:rPr/>
            </w:rPrChange>
          </w:rPr>
          <w:t>toggle the sort order of the list of GPU names between ascending and descending o</w:t>
        </w:r>
      </w:ins>
      <w:ins w:id="414" w:author="brandon,rozario" w:date="2018-04-01T23:18:00Z">
        <w:r w:rsidRPr="00AD1179">
          <w:rPr>
            <w:b/>
            <w:u w:val="single"/>
            <w:rPrChange w:id="415" w:author="brandon,rozario" w:date="2018-04-01T23:18:00Z">
              <w:rPr/>
            </w:rPrChange>
          </w:rPr>
          <w:t>rder</w:t>
        </w:r>
        <w:r>
          <w:rPr>
            <w:b/>
            <w:u w:val="single"/>
          </w:rPr>
          <w:t>”.</w:t>
        </w:r>
      </w:ins>
    </w:p>
    <w:p w14:paraId="59F71EEC" w14:textId="5E77674C" w:rsidR="00AD1179" w:rsidRPr="00AD1179" w:rsidRDefault="00AD1179" w:rsidP="00AD1179">
      <w:pPr>
        <w:pStyle w:val="ListParagraph"/>
        <w:numPr>
          <w:ilvl w:val="0"/>
          <w:numId w:val="15"/>
        </w:numPr>
        <w:rPr>
          <w:ins w:id="416" w:author="brandon,rozario" w:date="2018-04-01T23:24:00Z"/>
          <w:b/>
          <w:sz w:val="28"/>
          <w:szCs w:val="28"/>
          <w:u w:val="single"/>
          <w:rPrChange w:id="417" w:author="brandon,rozario" w:date="2018-04-01T23:24:00Z">
            <w:rPr>
              <w:ins w:id="418" w:author="brandon,rozario" w:date="2018-04-01T23:24:00Z"/>
              <w:sz w:val="28"/>
              <w:szCs w:val="28"/>
            </w:rPr>
          </w:rPrChange>
        </w:rPr>
      </w:pPr>
      <w:proofErr w:type="gramStart"/>
      <w:ins w:id="419" w:author="brandon,rozario" w:date="2018-04-01T23:23:00Z">
        <w:r w:rsidRPr="00AD1179">
          <w:rPr>
            <w:b/>
            <w:sz w:val="28"/>
            <w:szCs w:val="28"/>
            <w:u w:val="single"/>
            <w:rPrChange w:id="420" w:author="brandon,rozario" w:date="2018-04-01T23:24:00Z">
              <w:rPr/>
            </w:rPrChange>
          </w:rPr>
          <w:t xml:space="preserve">UI </w:t>
        </w:r>
      </w:ins>
      <w:ins w:id="421" w:author="brandon,rozario" w:date="2018-04-01T23:24:00Z">
        <w:r w:rsidRPr="00AD1179">
          <w:rPr>
            <w:b/>
            <w:sz w:val="28"/>
            <w:szCs w:val="28"/>
            <w:u w:val="single"/>
            <w:rPrChange w:id="422" w:author="brandon,rozario" w:date="2018-04-01T23:24:00Z">
              <w:rPr>
                <w:sz w:val="28"/>
                <w:szCs w:val="28"/>
              </w:rPr>
            </w:rPrChange>
          </w:rPr>
          <w:t>:</w:t>
        </w:r>
        <w:proofErr w:type="gramEnd"/>
      </w:ins>
    </w:p>
    <w:p w14:paraId="25C2C1C7" w14:textId="5F26B1A9" w:rsidR="00AD1179" w:rsidRDefault="00AD1179" w:rsidP="00AD1179">
      <w:pPr>
        <w:pStyle w:val="ListParagraph"/>
        <w:ind w:left="1080"/>
        <w:rPr>
          <w:ins w:id="423" w:author="brandon,rozario" w:date="2018-04-01T23:25:00Z"/>
          <w:sz w:val="24"/>
          <w:szCs w:val="24"/>
        </w:rPr>
      </w:pPr>
      <w:ins w:id="424" w:author="brandon,rozario" w:date="2018-04-01T23:25:00Z">
        <w:r>
          <w:rPr>
            <w:sz w:val="24"/>
            <w:szCs w:val="24"/>
          </w:rPr>
          <w:t>-</w:t>
        </w:r>
      </w:ins>
      <w:ins w:id="425" w:author="brandon,rozario" w:date="2018-04-01T23:24:00Z">
        <w:r>
          <w:rPr>
            <w:sz w:val="24"/>
            <w:szCs w:val="24"/>
          </w:rPr>
          <w:t xml:space="preserve">The UI for this feature consists of a small arrow in the table </w:t>
        </w:r>
      </w:ins>
      <w:ins w:id="426" w:author="brandon,rozario" w:date="2018-04-01T23:25:00Z">
        <w:r>
          <w:rPr>
            <w:sz w:val="24"/>
            <w:szCs w:val="24"/>
          </w:rPr>
          <w:t>header of the table that displays all GPU names.</w:t>
        </w:r>
      </w:ins>
    </w:p>
    <w:p w14:paraId="4DFF888F" w14:textId="03B8F3E1" w:rsidR="00AD1179" w:rsidRDefault="00AD1179" w:rsidP="00AD1179">
      <w:pPr>
        <w:pStyle w:val="ListParagraph"/>
        <w:ind w:left="1080"/>
        <w:rPr>
          <w:ins w:id="427" w:author="brandon,rozario" w:date="2018-04-01T23:25:00Z"/>
          <w:sz w:val="24"/>
          <w:szCs w:val="24"/>
        </w:rPr>
      </w:pPr>
      <w:ins w:id="428" w:author="brandon,rozario" w:date="2018-04-01T23:25:00Z">
        <w:r>
          <w:rPr>
            <w:sz w:val="24"/>
            <w:szCs w:val="24"/>
          </w:rPr>
          <w:t>- The arrow points upwards to indicate the ascending order and downwards to indicate the descending order.</w:t>
        </w:r>
      </w:ins>
    </w:p>
    <w:p w14:paraId="3DD93D2B" w14:textId="2A0C73CD" w:rsidR="00023E62" w:rsidRDefault="00AD1179" w:rsidP="00AD1179">
      <w:pPr>
        <w:pStyle w:val="ListParagraph"/>
        <w:ind w:left="1080"/>
        <w:rPr>
          <w:ins w:id="429" w:author="brandon,rozario" w:date="2018-04-01T23:33:00Z"/>
          <w:sz w:val="24"/>
          <w:szCs w:val="24"/>
        </w:rPr>
      </w:pPr>
      <w:ins w:id="430" w:author="brandon,rozario" w:date="2018-04-01T23:25:00Z">
        <w:r>
          <w:rPr>
            <w:sz w:val="24"/>
            <w:szCs w:val="24"/>
          </w:rPr>
          <w:t>- The background colour o</w:t>
        </w:r>
      </w:ins>
      <w:ins w:id="431" w:author="brandon,rozario" w:date="2018-04-01T23:26:00Z">
        <w:r>
          <w:rPr>
            <w:sz w:val="24"/>
            <w:szCs w:val="24"/>
          </w:rPr>
          <w:t xml:space="preserve">f the </w:t>
        </w:r>
        <w:r w:rsidR="00023E62">
          <w:rPr>
            <w:sz w:val="24"/>
            <w:szCs w:val="24"/>
          </w:rPr>
          <w:t>arrow images changes according to sort order for better readability.</w:t>
        </w:r>
      </w:ins>
    </w:p>
    <w:p w14:paraId="3AC34EAC" w14:textId="343E8DBB" w:rsidR="00023E62" w:rsidRDefault="00023E62" w:rsidP="00AD1179">
      <w:pPr>
        <w:pStyle w:val="ListParagraph"/>
        <w:ind w:left="1080"/>
        <w:rPr>
          <w:ins w:id="432" w:author="brandon,rozario" w:date="2018-04-01T23:26:00Z"/>
          <w:sz w:val="24"/>
          <w:szCs w:val="24"/>
        </w:rPr>
      </w:pPr>
      <w:ins w:id="433" w:author="brandon,rozario" w:date="2018-04-01T23:33:00Z">
        <w:r>
          <w:rPr>
            <w:sz w:val="24"/>
            <w:szCs w:val="24"/>
          </w:rPr>
          <w:t>-The icons were created in Ms-Paint.</w:t>
        </w:r>
      </w:ins>
      <w:bookmarkStart w:id="434" w:name="_GoBack"/>
      <w:bookmarkEnd w:id="434"/>
    </w:p>
    <w:p w14:paraId="770AD90B" w14:textId="7635659E" w:rsidR="00023E62" w:rsidRDefault="00023E62" w:rsidP="00AD1179">
      <w:pPr>
        <w:pStyle w:val="ListParagraph"/>
        <w:ind w:left="1080"/>
        <w:rPr>
          <w:ins w:id="435" w:author="brandon,rozario" w:date="2018-04-01T23:26:00Z"/>
          <w:sz w:val="24"/>
          <w:szCs w:val="24"/>
        </w:rPr>
      </w:pPr>
    </w:p>
    <w:p w14:paraId="490603AF" w14:textId="2FD224A1" w:rsidR="00023E62" w:rsidRDefault="00023E62" w:rsidP="00023E62">
      <w:pPr>
        <w:pStyle w:val="ListParagraph"/>
        <w:numPr>
          <w:ilvl w:val="0"/>
          <w:numId w:val="15"/>
        </w:numPr>
        <w:jc w:val="both"/>
        <w:rPr>
          <w:ins w:id="436" w:author="brandon,rozario" w:date="2018-04-01T23:27:00Z"/>
          <w:b/>
          <w:sz w:val="28"/>
          <w:szCs w:val="28"/>
          <w:u w:val="single"/>
        </w:rPr>
      </w:pPr>
      <w:ins w:id="437" w:author="brandon,rozario" w:date="2018-04-01T23:27:00Z">
        <w:r w:rsidRPr="00023E62">
          <w:rPr>
            <w:b/>
            <w:sz w:val="28"/>
            <w:szCs w:val="28"/>
            <w:u w:val="single"/>
            <w:rPrChange w:id="438" w:author="brandon,rozario" w:date="2018-04-01T23:27:00Z">
              <w:rPr>
                <w:sz w:val="24"/>
                <w:szCs w:val="24"/>
              </w:rPr>
            </w:rPrChange>
          </w:rPr>
          <w:t>Impl</w:t>
        </w:r>
        <w:r w:rsidRPr="00023E62">
          <w:rPr>
            <w:b/>
            <w:sz w:val="28"/>
            <w:szCs w:val="28"/>
            <w:u w:val="single"/>
            <w:rPrChange w:id="439" w:author="brandon,rozario" w:date="2018-04-01T23:27:00Z">
              <w:rPr>
                <w:b/>
                <w:sz w:val="24"/>
                <w:szCs w:val="24"/>
                <w:u w:val="single"/>
              </w:rPr>
            </w:rPrChange>
          </w:rPr>
          <w:t>e</w:t>
        </w:r>
        <w:r w:rsidRPr="00023E62">
          <w:rPr>
            <w:b/>
            <w:sz w:val="28"/>
            <w:szCs w:val="28"/>
            <w:u w:val="single"/>
            <w:rPrChange w:id="440" w:author="brandon,rozario" w:date="2018-04-01T23:27:00Z">
              <w:rPr>
                <w:sz w:val="24"/>
                <w:szCs w:val="24"/>
              </w:rPr>
            </w:rPrChange>
          </w:rPr>
          <w:t>mentation</w:t>
        </w:r>
        <w:r>
          <w:rPr>
            <w:b/>
            <w:sz w:val="28"/>
            <w:szCs w:val="28"/>
            <w:u w:val="single"/>
          </w:rPr>
          <w:t>:</w:t>
        </w:r>
      </w:ins>
    </w:p>
    <w:p w14:paraId="2BD40171" w14:textId="001066C6" w:rsidR="00023E62" w:rsidRDefault="00023E62" w:rsidP="00023E62">
      <w:pPr>
        <w:pStyle w:val="ListParagraph"/>
        <w:ind w:left="1004"/>
        <w:jc w:val="both"/>
        <w:rPr>
          <w:ins w:id="441" w:author="brandon,rozario" w:date="2018-04-01T23:29:00Z"/>
          <w:sz w:val="24"/>
          <w:szCs w:val="24"/>
        </w:rPr>
      </w:pPr>
      <w:ins w:id="442" w:author="brandon,rozario" w:date="2018-04-01T23:27:00Z">
        <w:r w:rsidRPr="00023E62">
          <w:rPr>
            <w:sz w:val="24"/>
            <w:szCs w:val="24"/>
            <w:rPrChange w:id="443" w:author="brandon,rozario" w:date="2018-04-01T23:27:00Z">
              <w:rPr>
                <w:b/>
                <w:sz w:val="24"/>
                <w:szCs w:val="24"/>
                <w:u w:val="single"/>
              </w:rPr>
            </w:rPrChange>
          </w:rPr>
          <w:t>-</w:t>
        </w:r>
      </w:ins>
      <w:ins w:id="444" w:author="brandon,rozario" w:date="2018-04-01T23:28:00Z">
        <w:r>
          <w:rPr>
            <w:sz w:val="24"/>
            <w:szCs w:val="24"/>
          </w:rPr>
          <w:t xml:space="preserve">The get(self) method of the </w:t>
        </w:r>
        <w:proofErr w:type="spellStart"/>
        <w:r>
          <w:rPr>
            <w:sz w:val="24"/>
            <w:szCs w:val="24"/>
          </w:rPr>
          <w:t>displaygpu</w:t>
        </w:r>
        <w:proofErr w:type="spellEnd"/>
        <w:r>
          <w:rPr>
            <w:sz w:val="24"/>
            <w:szCs w:val="24"/>
          </w:rPr>
          <w:t xml:space="preserve"> python file </w:t>
        </w:r>
      </w:ins>
      <w:ins w:id="445" w:author="brandon,rozario" w:date="2018-04-01T23:29:00Z">
        <w:r>
          <w:rPr>
            <w:sz w:val="24"/>
            <w:szCs w:val="24"/>
          </w:rPr>
          <w:t>sets the default sort order as ascending, so that the appropriate icon is displayed.</w:t>
        </w:r>
      </w:ins>
    </w:p>
    <w:p w14:paraId="104366E4" w14:textId="763B6319" w:rsidR="00023E62" w:rsidRDefault="00023E62" w:rsidP="00023E62">
      <w:pPr>
        <w:pStyle w:val="ListParagraph"/>
        <w:ind w:left="1004"/>
        <w:jc w:val="both"/>
        <w:rPr>
          <w:ins w:id="446" w:author="brandon,rozario" w:date="2018-04-01T23:31:00Z"/>
          <w:sz w:val="24"/>
          <w:szCs w:val="24"/>
        </w:rPr>
      </w:pPr>
      <w:ins w:id="447" w:author="brandon,rozario" w:date="2018-04-01T23:29:00Z">
        <w:r>
          <w:rPr>
            <w:sz w:val="24"/>
            <w:szCs w:val="24"/>
          </w:rPr>
          <w:t>-</w:t>
        </w:r>
      </w:ins>
      <w:ins w:id="448" w:author="brandon,rozario" w:date="2018-04-01T23:30:00Z">
        <w:r>
          <w:rPr>
            <w:sz w:val="24"/>
            <w:szCs w:val="24"/>
          </w:rPr>
          <w:t>It also queries the datastore accordingly and returns the GPU names sorted in ascending order to</w:t>
        </w:r>
      </w:ins>
      <w:ins w:id="449" w:author="brandon,rozario" w:date="2018-04-01T23:31:00Z">
        <w:r>
          <w:rPr>
            <w:sz w:val="24"/>
            <w:szCs w:val="24"/>
          </w:rPr>
          <w:t xml:space="preserve"> the displayed to the html page.</w:t>
        </w:r>
      </w:ins>
    </w:p>
    <w:p w14:paraId="5F55BA54" w14:textId="64889F29" w:rsidR="00023E62" w:rsidRDefault="00023E62" w:rsidP="00023E62">
      <w:pPr>
        <w:pStyle w:val="ListParagraph"/>
        <w:ind w:left="1004"/>
        <w:jc w:val="both"/>
        <w:rPr>
          <w:ins w:id="450" w:author="brandon,rozario" w:date="2018-04-01T23:31:00Z"/>
          <w:sz w:val="24"/>
          <w:szCs w:val="24"/>
        </w:rPr>
      </w:pPr>
      <w:ins w:id="451" w:author="brandon,rozario" w:date="2018-04-01T23:31:00Z">
        <w:r>
          <w:rPr>
            <w:sz w:val="24"/>
            <w:szCs w:val="24"/>
          </w:rPr>
          <w:t xml:space="preserve">- When the user clicks on the arrow icon to change the sort order, the post(self) method of the </w:t>
        </w:r>
        <w:proofErr w:type="spellStart"/>
        <w:r>
          <w:rPr>
            <w:sz w:val="24"/>
            <w:szCs w:val="24"/>
          </w:rPr>
          <w:t>displaygpu</w:t>
        </w:r>
        <w:proofErr w:type="spellEnd"/>
        <w:r>
          <w:rPr>
            <w:sz w:val="24"/>
            <w:szCs w:val="24"/>
          </w:rPr>
          <w:t xml:space="preserve"> file is called.</w:t>
        </w:r>
      </w:ins>
    </w:p>
    <w:p w14:paraId="684EC853" w14:textId="0850F3CC" w:rsidR="00023E62" w:rsidRDefault="00023E62" w:rsidP="00023E62">
      <w:pPr>
        <w:pStyle w:val="ListParagraph"/>
        <w:ind w:left="1004"/>
        <w:jc w:val="both"/>
        <w:rPr>
          <w:ins w:id="452" w:author="brandon,rozario" w:date="2018-04-01T23:32:00Z"/>
          <w:sz w:val="24"/>
          <w:szCs w:val="24"/>
        </w:rPr>
      </w:pPr>
      <w:ins w:id="453" w:author="brandon,rozario" w:date="2018-04-01T23:31:00Z">
        <w:r>
          <w:rPr>
            <w:sz w:val="24"/>
            <w:szCs w:val="24"/>
          </w:rPr>
          <w:t xml:space="preserve">- This method gets the current sort </w:t>
        </w:r>
      </w:ins>
      <w:ins w:id="454" w:author="brandon,rozario" w:date="2018-04-01T23:32:00Z">
        <w:r>
          <w:rPr>
            <w:sz w:val="24"/>
            <w:szCs w:val="24"/>
          </w:rPr>
          <w:t>order and toggles it. It queries the datastore and orders values in the reverse sort order.</w:t>
        </w:r>
      </w:ins>
    </w:p>
    <w:p w14:paraId="24A58AB7" w14:textId="54426A45" w:rsidR="00023E62" w:rsidRDefault="00023E62" w:rsidP="00023E62">
      <w:pPr>
        <w:pStyle w:val="ListParagraph"/>
        <w:ind w:left="1004"/>
        <w:jc w:val="both"/>
        <w:rPr>
          <w:ins w:id="455" w:author="brandon,rozario" w:date="2018-04-01T23:32:00Z"/>
          <w:sz w:val="24"/>
          <w:szCs w:val="24"/>
        </w:rPr>
      </w:pPr>
      <w:ins w:id="456" w:author="brandon,rozario" w:date="2018-04-01T23:32:00Z">
        <w:r>
          <w:rPr>
            <w:sz w:val="24"/>
            <w:szCs w:val="24"/>
          </w:rPr>
          <w:t>-These new values are passed as a response to the HTML.</w:t>
        </w:r>
      </w:ins>
    </w:p>
    <w:p w14:paraId="12F3C5A4" w14:textId="436ED106" w:rsidR="00023E62" w:rsidRDefault="00023E62" w:rsidP="00023E62">
      <w:pPr>
        <w:pStyle w:val="ListParagraph"/>
        <w:ind w:left="1004"/>
        <w:jc w:val="both"/>
        <w:rPr>
          <w:ins w:id="457" w:author="brandon,rozario" w:date="2018-04-01T23:33:00Z"/>
          <w:sz w:val="24"/>
          <w:szCs w:val="24"/>
        </w:rPr>
      </w:pPr>
      <w:ins w:id="458" w:author="brandon,rozario" w:date="2018-04-01T23:32:00Z">
        <w:r>
          <w:rPr>
            <w:sz w:val="24"/>
            <w:szCs w:val="24"/>
          </w:rPr>
          <w:t>-The appropriate icon and reverse so</w:t>
        </w:r>
      </w:ins>
      <w:ins w:id="459" w:author="brandon,rozario" w:date="2018-04-01T23:33:00Z">
        <w:r>
          <w:rPr>
            <w:sz w:val="24"/>
            <w:szCs w:val="24"/>
          </w:rPr>
          <w:t>rted list is displayed.</w:t>
        </w:r>
      </w:ins>
    </w:p>
    <w:p w14:paraId="0D55A7A1" w14:textId="77777777" w:rsidR="00023E62" w:rsidRPr="00023E62" w:rsidRDefault="00023E62" w:rsidP="00023E62">
      <w:pPr>
        <w:pStyle w:val="ListParagraph"/>
        <w:ind w:left="1004"/>
        <w:jc w:val="both"/>
        <w:rPr>
          <w:sz w:val="24"/>
          <w:szCs w:val="24"/>
          <w:rPrChange w:id="460" w:author="brandon,rozario" w:date="2018-04-01T23:27:00Z">
            <w:rPr>
              <w:sz w:val="30"/>
              <w:szCs w:val="30"/>
            </w:rPr>
          </w:rPrChange>
        </w:rPr>
        <w:pPrChange w:id="461" w:author="brandon,rozario" w:date="2018-04-01T23:27:00Z">
          <w:pPr/>
        </w:pPrChange>
      </w:pPr>
    </w:p>
    <w:sectPr w:rsidR="00023E62" w:rsidRPr="00023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7133"/>
    <w:multiLevelType w:val="hybridMultilevel"/>
    <w:tmpl w:val="1C4ABE24"/>
    <w:lvl w:ilvl="0" w:tplc="CF8E1500">
      <w:start w:val="1"/>
      <w:numFmt w:val="lowerRoman"/>
      <w:lvlText w:val="%1)"/>
      <w:lvlJc w:val="left"/>
      <w:pPr>
        <w:ind w:left="216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422F99"/>
    <w:multiLevelType w:val="hybridMultilevel"/>
    <w:tmpl w:val="14185B4C"/>
    <w:lvl w:ilvl="0" w:tplc="EE42DC00">
      <w:start w:val="1"/>
      <w:numFmt w:val="lowerRoman"/>
      <w:lvlText w:val="%1)"/>
      <w:lvlJc w:val="left"/>
      <w:pPr>
        <w:ind w:left="1004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C1F5A"/>
    <w:multiLevelType w:val="hybridMultilevel"/>
    <w:tmpl w:val="57E20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27DAA"/>
    <w:multiLevelType w:val="hybridMultilevel"/>
    <w:tmpl w:val="19680E1C"/>
    <w:lvl w:ilvl="0" w:tplc="A036ADA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B3B28B1"/>
    <w:multiLevelType w:val="hybridMultilevel"/>
    <w:tmpl w:val="0E342C5C"/>
    <w:lvl w:ilvl="0" w:tplc="CA7E033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91514F"/>
    <w:multiLevelType w:val="hybridMultilevel"/>
    <w:tmpl w:val="571C5CFC"/>
    <w:lvl w:ilvl="0" w:tplc="8D9413B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02539E"/>
    <w:multiLevelType w:val="hybridMultilevel"/>
    <w:tmpl w:val="FA24B888"/>
    <w:lvl w:ilvl="0" w:tplc="317E01B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C87913"/>
    <w:multiLevelType w:val="hybridMultilevel"/>
    <w:tmpl w:val="517466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CD54C6"/>
    <w:multiLevelType w:val="hybridMultilevel"/>
    <w:tmpl w:val="87262348"/>
    <w:lvl w:ilvl="0" w:tplc="4E268CE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4626A23"/>
    <w:multiLevelType w:val="hybridMultilevel"/>
    <w:tmpl w:val="51CA1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F78C3"/>
    <w:multiLevelType w:val="hybridMultilevel"/>
    <w:tmpl w:val="2EB4F5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7F03D5"/>
    <w:multiLevelType w:val="hybridMultilevel"/>
    <w:tmpl w:val="8236B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12CC0"/>
    <w:multiLevelType w:val="hybridMultilevel"/>
    <w:tmpl w:val="BE069B90"/>
    <w:lvl w:ilvl="0" w:tplc="F3989C5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2BB51BC"/>
    <w:multiLevelType w:val="hybridMultilevel"/>
    <w:tmpl w:val="CCB00C84"/>
    <w:lvl w:ilvl="0" w:tplc="7168419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A0D20A0"/>
    <w:multiLevelType w:val="hybridMultilevel"/>
    <w:tmpl w:val="6DC81948"/>
    <w:lvl w:ilvl="0" w:tplc="C840D20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5"/>
  </w:num>
  <w:num w:numId="7">
    <w:abstractNumId w:val="13"/>
  </w:num>
  <w:num w:numId="8">
    <w:abstractNumId w:val="14"/>
  </w:num>
  <w:num w:numId="9">
    <w:abstractNumId w:val="6"/>
  </w:num>
  <w:num w:numId="10">
    <w:abstractNumId w:val="8"/>
  </w:num>
  <w:num w:numId="11">
    <w:abstractNumId w:val="3"/>
  </w:num>
  <w:num w:numId="12">
    <w:abstractNumId w:val="4"/>
  </w:num>
  <w:num w:numId="13">
    <w:abstractNumId w:val="0"/>
  </w:num>
  <w:num w:numId="14">
    <w:abstractNumId w:val="12"/>
  </w:num>
  <w:num w:numId="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andon,rozario">
    <w15:presenceInfo w15:providerId="None" w15:userId="brandon,roz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DB"/>
    <w:rsid w:val="000212C2"/>
    <w:rsid w:val="00023E62"/>
    <w:rsid w:val="000913CA"/>
    <w:rsid w:val="0018406A"/>
    <w:rsid w:val="00197ADB"/>
    <w:rsid w:val="001B1101"/>
    <w:rsid w:val="001B1F92"/>
    <w:rsid w:val="003D2C6D"/>
    <w:rsid w:val="004D7759"/>
    <w:rsid w:val="007758D4"/>
    <w:rsid w:val="007B49F5"/>
    <w:rsid w:val="008930EE"/>
    <w:rsid w:val="009C351F"/>
    <w:rsid w:val="00A01B1C"/>
    <w:rsid w:val="00A81AAA"/>
    <w:rsid w:val="00A90E52"/>
    <w:rsid w:val="00AD1179"/>
    <w:rsid w:val="00B43979"/>
    <w:rsid w:val="00C94A57"/>
    <w:rsid w:val="00D0009F"/>
    <w:rsid w:val="00E632F8"/>
    <w:rsid w:val="00EF12A4"/>
    <w:rsid w:val="00F3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214E"/>
  <w15:chartTrackingRefBased/>
  <w15:docId w15:val="{2359826C-6E14-4F2E-A756-1E95FFD7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758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5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12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3118E-C26D-4E78-A387-F23672B53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brandon,rozario</dc:creator>
  <cp:keywords/>
  <dc:description/>
  <cp:lastModifiedBy>brandon,rozario</cp:lastModifiedBy>
  <cp:revision>7</cp:revision>
  <dcterms:created xsi:type="dcterms:W3CDTF">2018-04-01T17:52:00Z</dcterms:created>
  <dcterms:modified xsi:type="dcterms:W3CDTF">2018-04-01T22:33:00Z</dcterms:modified>
</cp:coreProperties>
</file>